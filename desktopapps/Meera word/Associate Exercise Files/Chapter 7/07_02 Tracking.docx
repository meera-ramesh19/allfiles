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6B34" w14:textId="6E8DA858" w:rsidR="00B13607" w:rsidRPr="00FA3EBC" w:rsidRDefault="00FC7AA5" w:rsidP="00B810A8">
      <w:r>
        <w:rPr>
          <w:noProof/>
          <w:lang w:eastAsia="en-US"/>
        </w:rPr>
        <w:drawing>
          <wp:anchor distT="0" distB="0" distL="114300" distR="114300" simplePos="0" relativeHeight="251685888" behindDoc="1" locked="0" layoutInCell="1" allowOverlap="1" wp14:anchorId="74248732" wp14:editId="6F37AF54">
            <wp:simplePos x="0" y="0"/>
            <wp:positionH relativeFrom="margin">
              <wp:align>center</wp:align>
            </wp:positionH>
            <wp:positionV relativeFrom="paragraph">
              <wp:posOffset>304800</wp:posOffset>
            </wp:positionV>
            <wp:extent cx="628650" cy="353695"/>
            <wp:effectExtent l="0" t="0" r="0" b="8255"/>
            <wp:wrapTight wrapText="bothSides">
              <wp:wrapPolygon edited="0">
                <wp:start x="0" y="0"/>
                <wp:lineTo x="0" y="20941"/>
                <wp:lineTo x="20945" y="20941"/>
                <wp:lineTo x="209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thoscope.jpg"/>
                    <pic:cNvPicPr/>
                  </pic:nvPicPr>
                  <pic:blipFill>
                    <a:blip r:embed="rId7"/>
                    <a:stretch>
                      <a:fillRect/>
                    </a:stretch>
                  </pic:blipFill>
                  <pic:spPr>
                    <a:xfrm>
                      <a:off x="0" y="0"/>
                      <a:ext cx="628650" cy="353695"/>
                    </a:xfrm>
                    <a:prstGeom prst="rect">
                      <a:avLst/>
                    </a:prstGeom>
                  </pic:spPr>
                </pic:pic>
              </a:graphicData>
            </a:graphic>
            <wp14:sizeRelH relativeFrom="margin">
              <wp14:pctWidth>0</wp14:pctWidth>
            </wp14:sizeRelH>
            <wp14:sizeRelV relativeFrom="margin">
              <wp14:pctHeight>0</wp14:pctHeight>
            </wp14:sizeRelV>
          </wp:anchor>
        </w:drawing>
      </w:r>
      <w:r w:rsidR="00E92038">
        <w:tab/>
      </w:r>
      <w:ins w:id="0" w:author="Michael Landon" w:date="2019-05-02T16:29:00Z">
        <w:r w:rsidR="00A5438A">
          <w:t xml:space="preserve">Suggested </w:t>
        </w:r>
      </w:ins>
      <w:hyperlink w:anchor="_Table_1_-" w:history="1">
        <w:r w:rsidR="00F2261C" w:rsidRPr="00C95FA1">
          <w:rPr>
            <w:rStyle w:val="Hyperlink"/>
          </w:rPr>
          <w:t xml:space="preserve">Vaccination </w:t>
        </w:r>
        <w:r w:rsidR="00FA53EA" w:rsidRPr="00C95FA1">
          <w:rPr>
            <w:rStyle w:val="Hyperlink"/>
          </w:rPr>
          <w:t>Schedule</w:t>
        </w:r>
      </w:hyperlink>
      <w:r w:rsidR="00F2261C" w:rsidRPr="00CE20FD">
        <w:tab/>
      </w:r>
      <w:r w:rsidR="00F2261C" w:rsidRPr="00F2261C">
        <w:tab/>
      </w:r>
      <w:r w:rsidR="00FE6903">
        <w:tab/>
      </w:r>
      <w:r w:rsidR="00FE6903">
        <w:tab/>
      </w:r>
      <w:r w:rsidR="00FE6903">
        <w:tab/>
      </w:r>
      <w:hyperlink w:anchor="_About_Us" w:history="1">
        <w:r w:rsidR="00C95FA1" w:rsidRPr="00C95FA1">
          <w:rPr>
            <w:rStyle w:val="Hyperlink"/>
          </w:rPr>
          <w:t>About Us</w:t>
        </w:r>
      </w:hyperlink>
      <w:r w:rsidR="005063F4">
        <w:tab/>
      </w:r>
      <w:r w:rsidR="005063F4">
        <w:tab/>
      </w:r>
      <w:r w:rsidR="005063F4">
        <w:tab/>
      </w:r>
      <w:r w:rsidR="005063F4">
        <w:tab/>
      </w:r>
      <w:r w:rsidR="005063F4">
        <w:tab/>
      </w:r>
      <w:r w:rsidR="005063F4">
        <w:tab/>
      </w:r>
      <w:r w:rsidR="005063F4">
        <w:tab/>
      </w:r>
    </w:p>
    <w:p w14:paraId="41668D8C" w14:textId="3250AF15" w:rsidR="00595B26" w:rsidRPr="007D30DA" w:rsidRDefault="00595B26" w:rsidP="00554AC1">
      <w:pPr>
        <w:pStyle w:val="Heading1"/>
      </w:pPr>
      <w:r w:rsidRPr="007D30DA">
        <w:t>MISSION:</w:t>
      </w:r>
    </w:p>
    <w:p w14:paraId="1650FDAB" w14:textId="77777777" w:rsidR="00595B26" w:rsidRPr="00FA3EBC" w:rsidRDefault="00595B26" w:rsidP="007D30DA">
      <w:r w:rsidRPr="00FA3EBC">
        <w:t>Wisdom Pet Medicine strives to blend the best in traditional and alternative medicine in the diagnosis and treatment of companion animals including dogs, cats, birds, reptiles, rodents, and fish. We apply the wisdom garnered in the centuries old tradition of veterinary medicine, to find the safest and most effective treatments and cures, while always maintaining a caring relationship with our patients and their guardians.</w:t>
      </w:r>
    </w:p>
    <w:p w14:paraId="518B57CD" w14:textId="04ADDE00" w:rsidR="0091406A" w:rsidRPr="007D30DA" w:rsidRDefault="0091406A" w:rsidP="00554AC1">
      <w:pPr>
        <w:pStyle w:val="Heading1"/>
        <w:rPr>
          <w:b/>
          <w:bCs/>
        </w:rPr>
      </w:pPr>
      <w:bookmarkStart w:id="1" w:name="Vaccinations"/>
      <w:r w:rsidRPr="00554AC1">
        <w:rPr>
          <w:rStyle w:val="Heading1Char"/>
        </w:rPr>
        <w:t>VACCINATIONS</w:t>
      </w:r>
      <w:bookmarkEnd w:id="1"/>
      <w:r w:rsidRPr="007D30DA">
        <w:rPr>
          <w:b/>
          <w:bCs/>
        </w:rPr>
        <w:t>:</w:t>
      </w:r>
    </w:p>
    <w:p w14:paraId="6A8A11DB" w14:textId="17D03668" w:rsidR="00D958EE" w:rsidRDefault="0091406A" w:rsidP="00C95FA1">
      <w:pPr>
        <w:rPr>
          <w:rFonts w:eastAsia="Times New Roman" w:cs="Times New Roman"/>
        </w:rPr>
      </w:pPr>
      <w:r w:rsidRPr="0091406A">
        <w:rPr>
          <w:rFonts w:eastAsia="Times New Roman" w:cs="Times New Roman"/>
        </w:rPr>
        <w:t xml:space="preserve">Dogs and cats are susceptible to a variety of illnesses that can be completely prevented by following the appropriate vaccination schedule. At Wisdom, we approach vaccinations on a patient by patient basis, depending on the health and age of a dog, while also taking into account the vaccination schedules published by leading veterinary medical schools. Talk to your veterinarian about vaccinations for the most common preventable illnesses in your dog or cat. </w:t>
      </w:r>
    </w:p>
    <w:p w14:paraId="29C3F053" w14:textId="77777777" w:rsidR="00D958EE" w:rsidRDefault="00D958EE" w:rsidP="00C95FA1">
      <w:pPr>
        <w:rPr>
          <w:rFonts w:eastAsia="Times New Roman" w:cs="Times New Roman"/>
        </w:rPr>
      </w:pPr>
    </w:p>
    <w:tbl>
      <w:tblPr>
        <w:tblStyle w:val="TableGrid"/>
        <w:tblW w:w="0" w:type="auto"/>
        <w:tblLook w:val="04A0" w:firstRow="1" w:lastRow="0" w:firstColumn="1" w:lastColumn="0" w:noHBand="0" w:noVBand="1"/>
      </w:tblPr>
      <w:tblGrid>
        <w:gridCol w:w="4315"/>
        <w:gridCol w:w="4315"/>
      </w:tblGrid>
      <w:tr w:rsidR="00D958EE" w:rsidRPr="0032772C" w14:paraId="0EBF24CA" w14:textId="77777777" w:rsidTr="00386A4E">
        <w:tc>
          <w:tcPr>
            <w:tcW w:w="8630" w:type="dxa"/>
            <w:gridSpan w:val="2"/>
          </w:tcPr>
          <w:p w14:paraId="6695753A" w14:textId="045871DE" w:rsidR="00D958EE" w:rsidRPr="0032772C" w:rsidRDefault="00D958EE" w:rsidP="00504013">
            <w:pPr>
              <w:jc w:val="center"/>
              <w:rPr>
                <w:rFonts w:eastAsia="Times New Roman" w:cs="Times New Roman"/>
              </w:rPr>
            </w:pPr>
            <w:r>
              <w:rPr>
                <w:rFonts w:eastAsia="Times New Roman" w:cs="Times New Roman"/>
              </w:rPr>
              <w:t>Suggested Vaccinations for Dogs</w:t>
            </w:r>
          </w:p>
        </w:tc>
      </w:tr>
      <w:tr w:rsidR="00D958EE" w:rsidRPr="0032772C" w14:paraId="4DF14DF2" w14:textId="77777777" w:rsidTr="00D958EE">
        <w:tc>
          <w:tcPr>
            <w:tcW w:w="4315" w:type="dxa"/>
          </w:tcPr>
          <w:p w14:paraId="378400C5" w14:textId="5F47A437" w:rsidR="00D958EE" w:rsidRPr="00D958EE" w:rsidRDefault="00D958EE" w:rsidP="00D958EE">
            <w:r>
              <w:t>Distemper</w:t>
            </w:r>
          </w:p>
        </w:tc>
        <w:tc>
          <w:tcPr>
            <w:tcW w:w="4315" w:type="dxa"/>
          </w:tcPr>
          <w:p w14:paraId="5E1E5D61" w14:textId="3A631ADA" w:rsidR="00D958EE" w:rsidRPr="00D958EE" w:rsidRDefault="00D958EE" w:rsidP="00D958EE">
            <w:r>
              <w:t>Parvovirus</w:t>
            </w:r>
          </w:p>
        </w:tc>
      </w:tr>
      <w:tr w:rsidR="00D958EE" w:rsidRPr="0032772C" w14:paraId="5D8C53A4" w14:textId="77777777" w:rsidTr="00D958EE">
        <w:tc>
          <w:tcPr>
            <w:tcW w:w="4315" w:type="dxa"/>
          </w:tcPr>
          <w:p w14:paraId="3D48127C" w14:textId="0A5BA705" w:rsidR="00D958EE" w:rsidRPr="00D958EE" w:rsidRDefault="00D958EE" w:rsidP="00D958EE">
            <w:r>
              <w:t>Adenovirus</w:t>
            </w:r>
          </w:p>
        </w:tc>
        <w:tc>
          <w:tcPr>
            <w:tcW w:w="4315" w:type="dxa"/>
          </w:tcPr>
          <w:p w14:paraId="10F9E329" w14:textId="09DE0C17" w:rsidR="00D958EE" w:rsidRPr="00D958EE" w:rsidRDefault="00D958EE" w:rsidP="00D958EE">
            <w:r>
              <w:t>Bordetella</w:t>
            </w:r>
          </w:p>
        </w:tc>
      </w:tr>
      <w:tr w:rsidR="00D958EE" w:rsidRPr="0032772C" w14:paraId="6337DC29" w14:textId="77777777" w:rsidTr="00D958EE">
        <w:tc>
          <w:tcPr>
            <w:tcW w:w="4315" w:type="dxa"/>
          </w:tcPr>
          <w:p w14:paraId="6B7199CF" w14:textId="12166A41" w:rsidR="00D958EE" w:rsidRPr="00D958EE" w:rsidRDefault="00D958EE" w:rsidP="00D958EE">
            <w:r>
              <w:t>Parainfluenza</w:t>
            </w:r>
          </w:p>
        </w:tc>
        <w:tc>
          <w:tcPr>
            <w:tcW w:w="4315" w:type="dxa"/>
          </w:tcPr>
          <w:p w14:paraId="0026953C" w14:textId="72B2F7BC" w:rsidR="00D958EE" w:rsidRPr="00D958EE" w:rsidRDefault="00D958EE" w:rsidP="00D958EE">
            <w:r>
              <w:t>Lyme disease</w:t>
            </w:r>
          </w:p>
        </w:tc>
      </w:tr>
      <w:tr w:rsidR="00D958EE" w:rsidRPr="0032772C" w14:paraId="2FBE48FA" w14:textId="77777777" w:rsidTr="00D958EE">
        <w:tc>
          <w:tcPr>
            <w:tcW w:w="4315" w:type="dxa"/>
          </w:tcPr>
          <w:p w14:paraId="71060808" w14:textId="2FF83574" w:rsidR="00D958EE" w:rsidRPr="00D958EE" w:rsidRDefault="00D958EE" w:rsidP="00D958EE">
            <w:r>
              <w:t>Leptospirosis</w:t>
            </w:r>
          </w:p>
        </w:tc>
        <w:tc>
          <w:tcPr>
            <w:tcW w:w="4315" w:type="dxa"/>
          </w:tcPr>
          <w:p w14:paraId="0F6EFBCB" w14:textId="25B28B39" w:rsidR="00D958EE" w:rsidRPr="00D958EE" w:rsidRDefault="00D958EE" w:rsidP="00D958EE">
            <w:r>
              <w:t>Canine influenza</w:t>
            </w:r>
          </w:p>
        </w:tc>
      </w:tr>
      <w:tr w:rsidR="00D958EE" w:rsidRPr="0032772C" w14:paraId="301E5C85" w14:textId="77777777" w:rsidTr="00D958EE">
        <w:tc>
          <w:tcPr>
            <w:tcW w:w="4315" w:type="dxa"/>
          </w:tcPr>
          <w:p w14:paraId="32027B6F" w14:textId="6EA592BB" w:rsidR="00D958EE" w:rsidRPr="00D958EE" w:rsidRDefault="00D958EE" w:rsidP="00D958EE">
            <w:r>
              <w:t>Rabies</w:t>
            </w:r>
          </w:p>
        </w:tc>
        <w:tc>
          <w:tcPr>
            <w:tcW w:w="4315" w:type="dxa"/>
          </w:tcPr>
          <w:p w14:paraId="24461849" w14:textId="6C16286B" w:rsidR="00D958EE" w:rsidRPr="00D958EE" w:rsidRDefault="00D958EE" w:rsidP="00D958EE"/>
        </w:tc>
      </w:tr>
    </w:tbl>
    <w:p w14:paraId="21EEE1B7" w14:textId="77777777" w:rsidR="00D958EE" w:rsidRDefault="00D958EE" w:rsidP="00C95FA1">
      <w:pPr>
        <w:rPr>
          <w:rFonts w:eastAsia="Times New Roman" w:cs="Times New Roman"/>
        </w:rPr>
      </w:pPr>
    </w:p>
    <w:tbl>
      <w:tblPr>
        <w:tblStyle w:val="TableGrid"/>
        <w:tblW w:w="0" w:type="auto"/>
        <w:tblLook w:val="04A0" w:firstRow="1" w:lastRow="0" w:firstColumn="1" w:lastColumn="0" w:noHBand="0" w:noVBand="1"/>
      </w:tblPr>
      <w:tblGrid>
        <w:gridCol w:w="4315"/>
        <w:gridCol w:w="4315"/>
      </w:tblGrid>
      <w:tr w:rsidR="00D958EE" w:rsidRPr="0032772C" w14:paraId="2634E229" w14:textId="77777777" w:rsidTr="008D110C">
        <w:tc>
          <w:tcPr>
            <w:tcW w:w="8630" w:type="dxa"/>
            <w:gridSpan w:val="2"/>
          </w:tcPr>
          <w:p w14:paraId="7E0BCFEE" w14:textId="49617D4D" w:rsidR="00D958EE" w:rsidRPr="0032772C" w:rsidRDefault="00D958EE" w:rsidP="008D110C">
            <w:pPr>
              <w:jc w:val="center"/>
              <w:rPr>
                <w:rFonts w:eastAsia="Times New Roman" w:cs="Times New Roman"/>
              </w:rPr>
            </w:pPr>
            <w:r>
              <w:rPr>
                <w:rFonts w:eastAsia="Times New Roman" w:cs="Times New Roman"/>
              </w:rPr>
              <w:t>Suggested Vaccinations for Cats</w:t>
            </w:r>
          </w:p>
        </w:tc>
      </w:tr>
      <w:tr w:rsidR="00D958EE" w:rsidRPr="0032772C" w14:paraId="41A995FA" w14:textId="77777777" w:rsidTr="008D110C">
        <w:tc>
          <w:tcPr>
            <w:tcW w:w="4315" w:type="dxa"/>
          </w:tcPr>
          <w:p w14:paraId="55D50CBE" w14:textId="3530B1C9" w:rsidR="00D958EE" w:rsidRPr="0032772C" w:rsidRDefault="00D958EE" w:rsidP="008D110C">
            <w:pPr>
              <w:rPr>
                <w:rFonts w:eastAsia="Times New Roman" w:cs="Times New Roman"/>
              </w:rPr>
            </w:pPr>
            <w:r>
              <w:rPr>
                <w:rFonts w:eastAsia="Times New Roman" w:cs="Times New Roman"/>
              </w:rPr>
              <w:t>Rabies</w:t>
            </w:r>
          </w:p>
        </w:tc>
        <w:tc>
          <w:tcPr>
            <w:tcW w:w="4315" w:type="dxa"/>
          </w:tcPr>
          <w:p w14:paraId="6956CAA9" w14:textId="126F9A04" w:rsidR="00D958EE" w:rsidRPr="0032772C" w:rsidRDefault="00D958EE" w:rsidP="008D110C">
            <w:pPr>
              <w:rPr>
                <w:rFonts w:eastAsia="Times New Roman" w:cs="Times New Roman"/>
              </w:rPr>
            </w:pPr>
            <w:r>
              <w:rPr>
                <w:rFonts w:eastAsia="Times New Roman" w:cs="Times New Roman"/>
              </w:rPr>
              <w:t>Calicivirus</w:t>
            </w:r>
          </w:p>
        </w:tc>
      </w:tr>
      <w:tr w:rsidR="00D958EE" w:rsidRPr="0032772C" w14:paraId="1DAC1A06" w14:textId="77777777" w:rsidTr="008D110C">
        <w:tc>
          <w:tcPr>
            <w:tcW w:w="4315" w:type="dxa"/>
          </w:tcPr>
          <w:p w14:paraId="21EB76D5" w14:textId="5F3662FE" w:rsidR="00D958EE" w:rsidRPr="0032772C" w:rsidRDefault="00D958EE" w:rsidP="008D110C">
            <w:pPr>
              <w:rPr>
                <w:rFonts w:eastAsia="Times New Roman" w:cs="Times New Roman"/>
              </w:rPr>
            </w:pPr>
            <w:r>
              <w:rPr>
                <w:rFonts w:eastAsia="Times New Roman" w:cs="Times New Roman"/>
              </w:rPr>
              <w:t>Feline distemper</w:t>
            </w:r>
          </w:p>
        </w:tc>
        <w:tc>
          <w:tcPr>
            <w:tcW w:w="4315" w:type="dxa"/>
          </w:tcPr>
          <w:p w14:paraId="613A8924" w14:textId="085E3CE0" w:rsidR="00D958EE" w:rsidRPr="0032772C" w:rsidRDefault="00D958EE" w:rsidP="008D110C">
            <w:pPr>
              <w:rPr>
                <w:rFonts w:eastAsia="Times New Roman" w:cs="Times New Roman"/>
              </w:rPr>
            </w:pPr>
            <w:r>
              <w:rPr>
                <w:rFonts w:eastAsia="Times New Roman" w:cs="Times New Roman"/>
              </w:rPr>
              <w:t>Feline leukemia</w:t>
            </w:r>
          </w:p>
        </w:tc>
      </w:tr>
      <w:tr w:rsidR="00D958EE" w:rsidRPr="0032772C" w14:paraId="593A5301" w14:textId="77777777" w:rsidTr="008D110C">
        <w:tc>
          <w:tcPr>
            <w:tcW w:w="4315" w:type="dxa"/>
          </w:tcPr>
          <w:p w14:paraId="6E6F19E4" w14:textId="781B77EB" w:rsidR="00D958EE" w:rsidRPr="0032772C" w:rsidRDefault="00D958EE" w:rsidP="008D110C">
            <w:pPr>
              <w:rPr>
                <w:rFonts w:eastAsia="Times New Roman" w:cs="Times New Roman"/>
              </w:rPr>
            </w:pPr>
            <w:r>
              <w:rPr>
                <w:rFonts w:eastAsia="Times New Roman" w:cs="Times New Roman"/>
              </w:rPr>
              <w:t>Feline distemper</w:t>
            </w:r>
          </w:p>
        </w:tc>
        <w:tc>
          <w:tcPr>
            <w:tcW w:w="4315" w:type="dxa"/>
          </w:tcPr>
          <w:p w14:paraId="37412522" w14:textId="7672E084" w:rsidR="00D958EE" w:rsidRPr="0032772C" w:rsidRDefault="00D958EE" w:rsidP="008D110C">
            <w:pPr>
              <w:rPr>
                <w:rFonts w:eastAsia="Times New Roman" w:cs="Times New Roman"/>
              </w:rPr>
            </w:pPr>
            <w:r>
              <w:rPr>
                <w:rFonts w:eastAsia="Times New Roman" w:cs="Times New Roman"/>
              </w:rPr>
              <w:t>Bordetella</w:t>
            </w:r>
          </w:p>
        </w:tc>
      </w:tr>
    </w:tbl>
    <w:p w14:paraId="4FC4F540" w14:textId="77777777" w:rsidR="00D958EE" w:rsidRDefault="00D958EE" w:rsidP="00C95FA1">
      <w:pPr>
        <w:rPr>
          <w:rFonts w:eastAsia="Times New Roman" w:cs="Times New Roman"/>
        </w:rPr>
      </w:pPr>
    </w:p>
    <w:p w14:paraId="27EEEB8B" w14:textId="1460ABFE" w:rsidR="00881A3F" w:rsidRPr="007D30DA" w:rsidRDefault="00D958EE" w:rsidP="00FE6903">
      <w:r>
        <w:br w:type="page"/>
      </w:r>
      <w:r w:rsidR="00881A3F" w:rsidRPr="007D30DA">
        <w:lastRenderedPageBreak/>
        <w:t>PET VACCINATION SCHEDULE</w:t>
      </w:r>
    </w:p>
    <w:p w14:paraId="06F2286E" w14:textId="75828BE7" w:rsidR="00881A3F" w:rsidRDefault="00881A3F" w:rsidP="00B810A8">
      <w:pPr>
        <w:rPr>
          <w:rFonts w:eastAsia="Times New Roman" w:cs="Times New Roman"/>
        </w:rPr>
      </w:pPr>
      <w:r>
        <w:rPr>
          <w:rFonts w:eastAsia="Times New Roman" w:cs="Times New Roman"/>
        </w:rPr>
        <w:t xml:space="preserve">Talk to your veterinarian about vaccinations for the most common preventable illnesses in your dog or cat. For dogs, this includes core vaccines for rabies, distemper, parvovirus, and adenovirus, as well, as non-core vaccines including </w:t>
      </w:r>
      <w:r w:rsidR="00B810A8">
        <w:rPr>
          <w:rFonts w:eastAsia="Times New Roman" w:cs="Times New Roman"/>
        </w:rPr>
        <w:t>Bordetella</w:t>
      </w:r>
      <w:r>
        <w:rPr>
          <w:rFonts w:eastAsia="Times New Roman" w:cs="Times New Roman"/>
        </w:rPr>
        <w:t xml:space="preserve">, parainfluenza, </w:t>
      </w:r>
      <w:r w:rsidR="00B810A8">
        <w:rPr>
          <w:rFonts w:eastAsia="Times New Roman" w:cs="Times New Roman"/>
        </w:rPr>
        <w:t>Lyme</w:t>
      </w:r>
      <w:r>
        <w:rPr>
          <w:rFonts w:eastAsia="Times New Roman" w:cs="Times New Roman"/>
        </w:rPr>
        <w:t xml:space="preserve"> disease, leptospirosis, and canine influenza. For cats, this includes core vaccines for rabies, feline distemper, feline herpesvirus, calicivirus, and non-core vaccines including feline leukemia and </w:t>
      </w:r>
      <w:r w:rsidR="00B810A8">
        <w:rPr>
          <w:rFonts w:eastAsia="Times New Roman" w:cs="Times New Roman"/>
        </w:rPr>
        <w:t>Bordetella</w:t>
      </w:r>
      <w:r>
        <w:rPr>
          <w:rFonts w:eastAsia="Times New Roman" w:cs="Times New Roman"/>
        </w:rPr>
        <w:t xml:space="preserve">. Your veterinarian will discuss the </w:t>
      </w:r>
      <w:r w:rsidRPr="00C95FA1">
        <w:rPr>
          <w:rFonts w:eastAsia="Times New Roman" w:cs="Times New Roman"/>
        </w:rPr>
        <w:t>vaccination timeline</w:t>
      </w:r>
      <w:r>
        <w:rPr>
          <w:rFonts w:eastAsia="Times New Roman" w:cs="Times New Roman"/>
        </w:rPr>
        <w:t xml:space="preserve"> with you.</w:t>
      </w:r>
    </w:p>
    <w:p w14:paraId="6BF6552E" w14:textId="1708BAC4" w:rsidR="00AF7A1B" w:rsidRDefault="00AF7A1B" w:rsidP="00554AC1">
      <w:pPr>
        <w:pStyle w:val="Heading4"/>
      </w:pPr>
      <w:bookmarkStart w:id="2" w:name="_Table_1_-"/>
      <w:bookmarkEnd w:id="2"/>
      <w:r>
        <w:t xml:space="preserve">Table </w:t>
      </w:r>
      <w:fldSimple w:instr=" SEQ Table \* ARABIC ">
        <w:r>
          <w:rPr>
            <w:noProof/>
          </w:rPr>
          <w:t>1</w:t>
        </w:r>
      </w:fldSimple>
      <w:r>
        <w:t xml:space="preserve"> </w:t>
      </w:r>
      <w:del w:id="3" w:author="Michael Landon" w:date="2019-05-02T16:26:00Z">
        <w:r w:rsidDel="00A5438A">
          <w:delText>-</w:delText>
        </w:r>
      </w:del>
      <w:ins w:id="4" w:author="Michael Landon" w:date="2019-05-02T16:26:00Z">
        <w:r w:rsidR="00A5438A">
          <w:t>–</w:t>
        </w:r>
      </w:ins>
      <w:r>
        <w:t xml:space="preserve"> </w:t>
      </w:r>
      <w:ins w:id="5" w:author="Michael Landon" w:date="2019-05-02T16:26:00Z">
        <w:r w:rsidR="00A5438A">
          <w:t>Sug</w:t>
        </w:r>
        <w:bookmarkStart w:id="6" w:name="_GoBack"/>
        <w:bookmarkEnd w:id="6"/>
        <w:r w:rsidR="00A5438A">
          <w:t xml:space="preserve">gested </w:t>
        </w:r>
      </w:ins>
      <w:r>
        <w:t>Vaccination Schedule for Cats and Dogs</w:t>
      </w:r>
    </w:p>
    <w:tbl>
      <w:tblPr>
        <w:tblStyle w:val="GridTable4-Accent41"/>
        <w:tblW w:w="0" w:type="auto"/>
        <w:tblLook w:val="04A0" w:firstRow="1" w:lastRow="0" w:firstColumn="1" w:lastColumn="0" w:noHBand="0" w:noVBand="1"/>
        <w:tblCaption w:val="Vaccination Schedule"/>
        <w:tblDescription w:val="Schedule for Cats and Dogs"/>
      </w:tblPr>
      <w:tblGrid>
        <w:gridCol w:w="641"/>
        <w:gridCol w:w="123"/>
        <w:gridCol w:w="1031"/>
        <w:gridCol w:w="699"/>
        <w:gridCol w:w="1520"/>
        <w:gridCol w:w="706"/>
        <w:gridCol w:w="1876"/>
        <w:gridCol w:w="197"/>
        <w:gridCol w:w="1837"/>
      </w:tblGrid>
      <w:tr w:rsidR="00F44DBF" w14:paraId="327917C2" w14:textId="77777777" w:rsidTr="009B2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gridSpan w:val="2"/>
          </w:tcPr>
          <w:p w14:paraId="109AC09D" w14:textId="6A95003E" w:rsidR="00F44DBF" w:rsidRDefault="00F44DBF" w:rsidP="008D3F87">
            <w:pPr>
              <w:jc w:val="center"/>
              <w:rPr>
                <w:rFonts w:eastAsia="Times New Roman" w:cs="Times New Roman"/>
                <w:b w:val="0"/>
                <w:bCs w:val="0"/>
              </w:rPr>
            </w:pPr>
          </w:p>
        </w:tc>
        <w:tc>
          <w:tcPr>
            <w:tcW w:w="1730" w:type="dxa"/>
            <w:gridSpan w:val="2"/>
          </w:tcPr>
          <w:p w14:paraId="1BDBFA83" w14:textId="0EC76140" w:rsidR="00F44DBF" w:rsidRPr="0019085C"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rPr>
            </w:pPr>
            <w:r w:rsidRPr="0019085C">
              <w:rPr>
                <w:rFonts w:eastAsia="Times New Roman" w:cs="Times New Roman"/>
                <w:bCs w:val="0"/>
              </w:rPr>
              <w:t>Vaccination</w:t>
            </w:r>
          </w:p>
        </w:tc>
        <w:tc>
          <w:tcPr>
            <w:tcW w:w="1520" w:type="dxa"/>
          </w:tcPr>
          <w:p w14:paraId="7FF5A3B7" w14:textId="69312176"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Due</w:t>
            </w:r>
          </w:p>
        </w:tc>
        <w:tc>
          <w:tcPr>
            <w:tcW w:w="706" w:type="dxa"/>
          </w:tcPr>
          <w:p w14:paraId="6F3DADEC" w14:textId="77777777"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p>
        </w:tc>
        <w:tc>
          <w:tcPr>
            <w:tcW w:w="1876" w:type="dxa"/>
          </w:tcPr>
          <w:p w14:paraId="41CA2727" w14:textId="7862DC71" w:rsidR="00F44DBF" w:rsidRPr="0019085C"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rPr>
            </w:pPr>
            <w:r w:rsidRPr="0019085C">
              <w:rPr>
                <w:rFonts w:eastAsia="Times New Roman" w:cs="Times New Roman"/>
                <w:bCs w:val="0"/>
              </w:rPr>
              <w:t>Vaccination</w:t>
            </w:r>
          </w:p>
        </w:tc>
        <w:tc>
          <w:tcPr>
            <w:tcW w:w="2034" w:type="dxa"/>
            <w:gridSpan w:val="2"/>
          </w:tcPr>
          <w:p w14:paraId="68F24CCC" w14:textId="101F147E" w:rsidR="00F44DBF" w:rsidRDefault="00F44DBF" w:rsidP="008D3F8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Due</w:t>
            </w:r>
          </w:p>
        </w:tc>
      </w:tr>
      <w:tr w:rsidR="00F44DBF" w14:paraId="3FB1EA3B" w14:textId="77777777" w:rsidTr="009B2598">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641" w:type="dxa"/>
            <w:vMerge w:val="restart"/>
            <w:vAlign w:val="center"/>
          </w:tcPr>
          <w:p w14:paraId="43093F7A" w14:textId="71374D32" w:rsidR="00F44DBF" w:rsidRDefault="00F44DBF" w:rsidP="0019085C">
            <w:pPr>
              <w:rPr>
                <w:rFonts w:eastAsia="Times New Roman" w:cs="Times New Roman"/>
                <w:b w:val="0"/>
                <w:bCs w:val="0"/>
              </w:rPr>
            </w:pPr>
            <w:r>
              <w:rPr>
                <w:rFonts w:eastAsia="Times New Roman" w:cs="Times New Roman"/>
              </w:rPr>
              <w:t>Cats</w:t>
            </w:r>
          </w:p>
        </w:tc>
        <w:tc>
          <w:tcPr>
            <w:tcW w:w="1154" w:type="dxa"/>
            <w:gridSpan w:val="2"/>
          </w:tcPr>
          <w:p w14:paraId="63EF566A" w14:textId="258E15AA" w:rsidR="00F44DBF" w:rsidRPr="0019085C"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19085C">
              <w:rPr>
                <w:rFonts w:eastAsia="Times New Roman" w:cs="Times New Roman"/>
                <w:b/>
              </w:rPr>
              <w:t>FVRCP</w:t>
            </w:r>
          </w:p>
        </w:tc>
        <w:tc>
          <w:tcPr>
            <w:tcW w:w="2219" w:type="dxa"/>
            <w:gridSpan w:val="2"/>
          </w:tcPr>
          <w:p w14:paraId="63107898" w14:textId="0E69FA4E"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Every 3 Years</w:t>
            </w:r>
          </w:p>
        </w:tc>
        <w:tc>
          <w:tcPr>
            <w:tcW w:w="706" w:type="dxa"/>
            <w:vMerge w:val="restart"/>
            <w:vAlign w:val="center"/>
          </w:tcPr>
          <w:p w14:paraId="1B073A56" w14:textId="4444D740" w:rsidR="00F44DBF" w:rsidRPr="00F44DBF" w:rsidRDefault="00F44DBF" w:rsidP="00F44DBF">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Dogs</w:t>
            </w:r>
          </w:p>
        </w:tc>
        <w:tc>
          <w:tcPr>
            <w:tcW w:w="2073" w:type="dxa"/>
            <w:gridSpan w:val="2"/>
          </w:tcPr>
          <w:p w14:paraId="09EF5622" w14:textId="2C462BB3"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DHPP</w:t>
            </w:r>
          </w:p>
        </w:tc>
        <w:tc>
          <w:tcPr>
            <w:tcW w:w="1837" w:type="dxa"/>
          </w:tcPr>
          <w:p w14:paraId="3DC813F1" w14:textId="05E418FB"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Every 3 Years</w:t>
            </w:r>
          </w:p>
        </w:tc>
      </w:tr>
      <w:tr w:rsidR="00F44DBF" w14:paraId="2F6D92CD" w14:textId="77777777" w:rsidTr="009B2598">
        <w:tc>
          <w:tcPr>
            <w:cnfStyle w:val="001000000000" w:firstRow="0" w:lastRow="0" w:firstColumn="1" w:lastColumn="0" w:oddVBand="0" w:evenVBand="0" w:oddHBand="0" w:evenHBand="0" w:firstRowFirstColumn="0" w:firstRowLastColumn="0" w:lastRowFirstColumn="0" w:lastRowLastColumn="0"/>
            <w:tcW w:w="641" w:type="dxa"/>
            <w:vMerge/>
          </w:tcPr>
          <w:p w14:paraId="7783A3B7" w14:textId="27EE8B9B" w:rsidR="00F44DBF" w:rsidRDefault="00F44DBF" w:rsidP="00B810A8">
            <w:pPr>
              <w:rPr>
                <w:rFonts w:eastAsia="Times New Roman" w:cs="Times New Roman"/>
                <w:b w:val="0"/>
                <w:bCs w:val="0"/>
              </w:rPr>
            </w:pPr>
          </w:p>
        </w:tc>
        <w:tc>
          <w:tcPr>
            <w:tcW w:w="1154" w:type="dxa"/>
            <w:gridSpan w:val="2"/>
            <w:vMerge w:val="restart"/>
          </w:tcPr>
          <w:p w14:paraId="33269305" w14:textId="056E904E" w:rsidR="00F44DBF" w:rsidRPr="0019085C"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19085C">
              <w:rPr>
                <w:rFonts w:eastAsia="Times New Roman" w:cs="Times New Roman"/>
                <w:b/>
              </w:rPr>
              <w:t>Rabies</w:t>
            </w:r>
          </w:p>
        </w:tc>
        <w:tc>
          <w:tcPr>
            <w:tcW w:w="2219" w:type="dxa"/>
            <w:gridSpan w:val="2"/>
            <w:vMerge w:val="restart"/>
          </w:tcPr>
          <w:p w14:paraId="19BD581E" w14:textId="021A96EC" w:rsid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Every 1-3 Years</w:t>
            </w:r>
          </w:p>
        </w:tc>
        <w:tc>
          <w:tcPr>
            <w:tcW w:w="706" w:type="dxa"/>
            <w:vMerge/>
          </w:tcPr>
          <w:p w14:paraId="15D739C4" w14:textId="77777777" w:rsidR="00F44DBF" w:rsidRP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p>
        </w:tc>
        <w:tc>
          <w:tcPr>
            <w:tcW w:w="2073" w:type="dxa"/>
            <w:gridSpan w:val="2"/>
          </w:tcPr>
          <w:p w14:paraId="16D7C347" w14:textId="7F55B394" w:rsidR="00F44DBF" w:rsidRP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b/>
              </w:rPr>
            </w:pPr>
            <w:r w:rsidRPr="00F44DBF">
              <w:rPr>
                <w:rFonts w:eastAsia="Times New Roman" w:cs="Times New Roman"/>
                <w:b/>
              </w:rPr>
              <w:t>Rabies</w:t>
            </w:r>
          </w:p>
        </w:tc>
        <w:tc>
          <w:tcPr>
            <w:tcW w:w="1837" w:type="dxa"/>
          </w:tcPr>
          <w:p w14:paraId="26CA06A4" w14:textId="59C595F0" w:rsidR="00F44DBF" w:rsidRDefault="00F44DBF" w:rsidP="00B810A8">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Every 1-3 Years</w:t>
            </w:r>
          </w:p>
        </w:tc>
      </w:tr>
      <w:tr w:rsidR="00F44DBF" w14:paraId="2F1044B5" w14:textId="77777777" w:rsidTr="009B2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1" w:type="dxa"/>
            <w:vMerge/>
            <w:shd w:val="clear" w:color="auto" w:fill="auto"/>
          </w:tcPr>
          <w:p w14:paraId="53B1FD7A" w14:textId="77777777" w:rsidR="00F44DBF" w:rsidRDefault="00F44DBF" w:rsidP="00B810A8">
            <w:pPr>
              <w:rPr>
                <w:rFonts w:eastAsia="Times New Roman" w:cs="Times New Roman"/>
                <w:b w:val="0"/>
                <w:bCs w:val="0"/>
              </w:rPr>
            </w:pPr>
          </w:p>
        </w:tc>
        <w:tc>
          <w:tcPr>
            <w:tcW w:w="1154" w:type="dxa"/>
            <w:gridSpan w:val="2"/>
            <w:vMerge/>
            <w:shd w:val="clear" w:color="auto" w:fill="auto"/>
          </w:tcPr>
          <w:p w14:paraId="4DE9BB81" w14:textId="5E894892"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2219" w:type="dxa"/>
            <w:gridSpan w:val="2"/>
            <w:vMerge/>
            <w:shd w:val="clear" w:color="auto" w:fill="auto"/>
          </w:tcPr>
          <w:p w14:paraId="1ACB27E5" w14:textId="77777777"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706" w:type="dxa"/>
            <w:vMerge/>
          </w:tcPr>
          <w:p w14:paraId="4C8D9477" w14:textId="77777777"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p>
        </w:tc>
        <w:tc>
          <w:tcPr>
            <w:tcW w:w="2073" w:type="dxa"/>
            <w:gridSpan w:val="2"/>
          </w:tcPr>
          <w:p w14:paraId="16F10456" w14:textId="7CCFD78F" w:rsidR="00F44DBF" w:rsidRP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b/>
              </w:rPr>
            </w:pPr>
            <w:r w:rsidRPr="00F44DBF">
              <w:rPr>
                <w:rFonts w:eastAsia="Times New Roman" w:cs="Times New Roman"/>
                <w:b/>
              </w:rPr>
              <w:t>Bordetella</w:t>
            </w:r>
          </w:p>
        </w:tc>
        <w:tc>
          <w:tcPr>
            <w:tcW w:w="1837" w:type="dxa"/>
          </w:tcPr>
          <w:p w14:paraId="37400BC5" w14:textId="1D0ACE66" w:rsidR="00F44DBF" w:rsidRDefault="00F44DBF" w:rsidP="00B810A8">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Optional</w:t>
            </w:r>
          </w:p>
        </w:tc>
      </w:tr>
    </w:tbl>
    <w:p w14:paraId="4D830E9A" w14:textId="77777777" w:rsidR="00330437" w:rsidRDefault="00330437" w:rsidP="00B810A8"/>
    <w:p w14:paraId="072A1EDB" w14:textId="163D1BF1" w:rsidR="004572CD" w:rsidRDefault="004572CD">
      <w:r>
        <w:br w:type="page"/>
      </w:r>
    </w:p>
    <w:p w14:paraId="41659ADB" w14:textId="2114BD62" w:rsidR="00881A3F" w:rsidRDefault="00554AC1" w:rsidP="00554AC1">
      <w:pPr>
        <w:pStyle w:val="Heading1"/>
      </w:pPr>
      <w:bookmarkStart w:id="7" w:name="_About_Us"/>
      <w:bookmarkEnd w:id="7"/>
      <w:r>
        <w:lastRenderedPageBreak/>
        <w:t>About Us</w:t>
      </w:r>
    </w:p>
    <w:p w14:paraId="7F8B3C93" w14:textId="7D4E3C6F" w:rsidR="00881A3F" w:rsidRDefault="00B810A8" w:rsidP="00554AC1">
      <w:pPr>
        <w:pStyle w:val="Heading3"/>
      </w:pPr>
      <w:r>
        <w:rPr>
          <w:noProof/>
          <w:lang w:eastAsia="en-US"/>
        </w:rPr>
        <w:drawing>
          <wp:anchor distT="0" distB="0" distL="114300" distR="114300" simplePos="0" relativeHeight="251638784" behindDoc="0" locked="0" layoutInCell="1" allowOverlap="1" wp14:anchorId="7DA490F1" wp14:editId="09715E67">
            <wp:simplePos x="0" y="0"/>
            <wp:positionH relativeFrom="column">
              <wp:posOffset>38100</wp:posOffset>
            </wp:positionH>
            <wp:positionV relativeFrom="paragraph">
              <wp:posOffset>240030</wp:posOffset>
            </wp:positionV>
            <wp:extent cx="809625" cy="809625"/>
            <wp:effectExtent l="0" t="0" r="9525" b="9525"/>
            <wp:wrapThrough wrapText="bothSides">
              <wp:wrapPolygon edited="0">
                <wp:start x="0" y="0"/>
                <wp:lineTo x="0" y="21346"/>
                <wp:lineTo x="21346" y="21346"/>
                <wp:lineTo x="2134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 Winthrop_LYNDA_15921.jpg"/>
                    <pic:cNvPicPr/>
                  </pic:nvPicPr>
                  <pic:blipFill>
                    <a:blip r:embed="rId8">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14:sizeRelH relativeFrom="margin">
              <wp14:pctWidth>0</wp14:pctWidth>
            </wp14:sizeRelH>
            <wp14:sizeRelV relativeFrom="margin">
              <wp14:pctHeight>0</wp14:pctHeight>
            </wp14:sizeRelV>
          </wp:anchor>
        </w:drawing>
      </w:r>
      <w:r w:rsidR="00881A3F">
        <w:t>DR WINTHROP</w:t>
      </w:r>
    </w:p>
    <w:p w14:paraId="1B9FD3E8" w14:textId="0E4161B6" w:rsidR="00881A3F" w:rsidRDefault="00881A3F" w:rsidP="00B810A8">
      <w:r w:rsidRPr="00881A3F">
        <w:t>Dr. Winthrop is the guardian of Missy, a three-year old Llaso mix, who he adopted at the shelter. Dr. Winthrop is passionate about spay and neuter and pet adoption, and works tireless hours outside the clinic, performing free spay and neuter surgeries for the shelter.</w:t>
      </w:r>
    </w:p>
    <w:p w14:paraId="5D913289" w14:textId="13C3D325" w:rsidR="00881A3F" w:rsidRDefault="00881A3F" w:rsidP="00B810A8"/>
    <w:p w14:paraId="264CA802" w14:textId="02ED6490" w:rsidR="00881A3F" w:rsidRDefault="00B810A8" w:rsidP="00554AC1">
      <w:pPr>
        <w:pStyle w:val="Heading3"/>
      </w:pPr>
      <w:r>
        <w:rPr>
          <w:noProof/>
          <w:lang w:eastAsia="en-US"/>
        </w:rPr>
        <w:drawing>
          <wp:anchor distT="0" distB="0" distL="114300" distR="114300" simplePos="0" relativeHeight="251662336" behindDoc="0" locked="0" layoutInCell="1" allowOverlap="1" wp14:anchorId="5460F5B7" wp14:editId="4899206D">
            <wp:simplePos x="0" y="0"/>
            <wp:positionH relativeFrom="column">
              <wp:posOffset>38100</wp:posOffset>
            </wp:positionH>
            <wp:positionV relativeFrom="paragraph">
              <wp:posOffset>226695</wp:posOffset>
            </wp:positionV>
            <wp:extent cx="742950" cy="1115060"/>
            <wp:effectExtent l="0" t="0" r="0" b="8890"/>
            <wp:wrapThrough wrapText="bothSides">
              <wp:wrapPolygon edited="0">
                <wp:start x="0" y="0"/>
                <wp:lineTo x="0" y="21403"/>
                <wp:lineTo x="21046" y="21403"/>
                <wp:lineTo x="2104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 Elizabeth Chase - Wisdom Pet Medicine_LYNDA_15919.jpg"/>
                    <pic:cNvPicPr/>
                  </pic:nvPicPr>
                  <pic:blipFill>
                    <a:blip r:embed="rId9">
                      <a:extLst>
                        <a:ext uri="{28A0092B-C50C-407E-A947-70E740481C1C}">
                          <a14:useLocalDpi xmlns:a14="http://schemas.microsoft.com/office/drawing/2010/main" val="0"/>
                        </a:ext>
                      </a:extLst>
                    </a:blip>
                    <a:stretch>
                      <a:fillRect/>
                    </a:stretch>
                  </pic:blipFill>
                  <pic:spPr>
                    <a:xfrm>
                      <a:off x="0" y="0"/>
                      <a:ext cx="742950" cy="1115060"/>
                    </a:xfrm>
                    <a:prstGeom prst="rect">
                      <a:avLst/>
                    </a:prstGeom>
                  </pic:spPr>
                </pic:pic>
              </a:graphicData>
            </a:graphic>
            <wp14:sizeRelH relativeFrom="margin">
              <wp14:pctWidth>0</wp14:pctWidth>
            </wp14:sizeRelH>
            <wp14:sizeRelV relativeFrom="margin">
              <wp14:pctHeight>0</wp14:pctHeight>
            </wp14:sizeRelV>
          </wp:anchor>
        </w:drawing>
      </w:r>
      <w:r w:rsidR="00881A3F">
        <w:t>DR CHASE</w:t>
      </w:r>
    </w:p>
    <w:p w14:paraId="62A31AEB" w14:textId="0B01AF4B" w:rsidR="00881A3F" w:rsidRDefault="00881A3F" w:rsidP="00B810A8">
      <w:r w:rsidRPr="00881A3F">
        <w:t xml:space="preserve">Dr. Chase spends much of her free time helping the local bunny rescue organization find homes for bunnies, such as Kibbles - a </w:t>
      </w:r>
      <w:r w:rsidR="00B810A8" w:rsidRPr="00881A3F">
        <w:t>Dalmatian</w:t>
      </w:r>
      <w:r w:rsidRPr="00881A3F">
        <w:t xml:space="preserve"> bunny who is part of the large Chase household, including two dogs, three cats, </w:t>
      </w:r>
      <w:del w:id="8" w:author="Michael Landon" w:date="2019-05-02T16:29:00Z">
        <w:r w:rsidRPr="00881A3F" w:rsidDel="00A5438A">
          <w:delText xml:space="preserve">and </w:delText>
        </w:r>
      </w:del>
      <w:r w:rsidRPr="00881A3F">
        <w:t>a turtle</w:t>
      </w:r>
      <w:ins w:id="9" w:author="Michael Landon" w:date="2019-05-02T16:29:00Z">
        <w:r w:rsidR="00A5438A">
          <w:t>, and a parakeet</w:t>
        </w:r>
      </w:ins>
      <w:r w:rsidRPr="00881A3F">
        <w:t>.</w:t>
      </w:r>
    </w:p>
    <w:p w14:paraId="264C927F" w14:textId="27761A69" w:rsidR="00881A3F" w:rsidRDefault="00881A3F" w:rsidP="00B810A8"/>
    <w:p w14:paraId="59016566" w14:textId="77777777" w:rsidR="00B810A8" w:rsidRDefault="00B810A8" w:rsidP="007D30DA"/>
    <w:p w14:paraId="629CE5E8" w14:textId="0CD147C6" w:rsidR="00881A3F" w:rsidRDefault="00B810A8" w:rsidP="00554AC1">
      <w:pPr>
        <w:pStyle w:val="Heading3"/>
      </w:pPr>
      <w:r>
        <w:rPr>
          <w:noProof/>
          <w:lang w:eastAsia="en-US"/>
        </w:rPr>
        <w:drawing>
          <wp:anchor distT="0" distB="0" distL="114300" distR="114300" simplePos="0" relativeHeight="251684864" behindDoc="1" locked="0" layoutInCell="1" allowOverlap="1" wp14:anchorId="6B655E69" wp14:editId="3A7E6C80">
            <wp:simplePos x="0" y="0"/>
            <wp:positionH relativeFrom="column">
              <wp:posOffset>38100</wp:posOffset>
            </wp:positionH>
            <wp:positionV relativeFrom="paragraph">
              <wp:posOffset>236855</wp:posOffset>
            </wp:positionV>
            <wp:extent cx="942975" cy="665480"/>
            <wp:effectExtent l="0" t="0" r="9525" b="1270"/>
            <wp:wrapThrough wrapText="bothSides">
              <wp:wrapPolygon edited="0">
                <wp:start x="0" y="0"/>
                <wp:lineTo x="0" y="21023"/>
                <wp:lineTo x="21382" y="21023"/>
                <wp:lineTo x="21382"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r. Kenneth Sanders - Wisdom Pet Medicine_LYNDA_15920.jpg"/>
                    <pic:cNvPicPr/>
                  </pic:nvPicPr>
                  <pic:blipFill>
                    <a:blip r:embed="rId10">
                      <a:extLst>
                        <a:ext uri="{28A0092B-C50C-407E-A947-70E740481C1C}">
                          <a14:useLocalDpi xmlns:a14="http://schemas.microsoft.com/office/drawing/2010/main" val="0"/>
                        </a:ext>
                      </a:extLst>
                    </a:blip>
                    <a:stretch>
                      <a:fillRect/>
                    </a:stretch>
                  </pic:blipFill>
                  <pic:spPr>
                    <a:xfrm>
                      <a:off x="0" y="0"/>
                      <a:ext cx="942975" cy="665480"/>
                    </a:xfrm>
                    <a:prstGeom prst="rect">
                      <a:avLst/>
                    </a:prstGeom>
                  </pic:spPr>
                </pic:pic>
              </a:graphicData>
            </a:graphic>
            <wp14:sizeRelH relativeFrom="margin">
              <wp14:pctWidth>0</wp14:pctWidth>
            </wp14:sizeRelH>
            <wp14:sizeRelV relativeFrom="margin">
              <wp14:pctHeight>0</wp14:pctHeight>
            </wp14:sizeRelV>
          </wp:anchor>
        </w:drawing>
      </w:r>
      <w:r w:rsidR="00881A3F">
        <w:t>DR SANDERS</w:t>
      </w:r>
    </w:p>
    <w:p w14:paraId="382CD1F8" w14:textId="45EEDAC4" w:rsidR="00881A3F" w:rsidRDefault="00881A3F" w:rsidP="00B810A8">
      <w:r w:rsidRPr="00881A3F">
        <w:t>Leroy walked into Dr. Sanders front door when he was moving into a new house. After searching for weeks for Leroy's guardians, he decided to make Leroy a part of h</w:t>
      </w:r>
      <w:r w:rsidR="00E72530">
        <w:t>is</w:t>
      </w:r>
      <w:r w:rsidRPr="00881A3F">
        <w:t xml:space="preserve"> pet family, and now has </w:t>
      </w:r>
      <w:del w:id="10" w:author="Michael Landon" w:date="2019-05-02T16:28:00Z">
        <w:r w:rsidRPr="00881A3F" w:rsidDel="00A5438A">
          <w:delText xml:space="preserve">three </w:delText>
        </w:r>
      </w:del>
      <w:ins w:id="11" w:author="Michael Landon" w:date="2019-05-02T16:28:00Z">
        <w:r w:rsidR="00A5438A">
          <w:t>five</w:t>
        </w:r>
        <w:r w:rsidR="00A5438A" w:rsidRPr="00881A3F">
          <w:t xml:space="preserve"> </w:t>
        </w:r>
      </w:ins>
      <w:r w:rsidRPr="00881A3F">
        <w:t>cats.</w:t>
      </w:r>
    </w:p>
    <w:p w14:paraId="6B0D9BDE" w14:textId="448BC508" w:rsidR="002773EB" w:rsidRDefault="002773EB" w:rsidP="00B810A8">
      <w:pPr>
        <w:rPr>
          <w:ins w:id="12" w:author="Jen McBee" w:date="2019-05-02T16:45:00Z"/>
        </w:rPr>
      </w:pPr>
    </w:p>
    <w:p w14:paraId="41128C4A" w14:textId="4927BBE9" w:rsidR="00FE6903" w:rsidRDefault="00FE6903" w:rsidP="00B810A8">
      <w:ins w:id="13" w:author="Jen McBee" w:date="2019-05-02T16:45:00Z">
        <w:r>
          <w:t>DR MAX</w:t>
        </w:r>
      </w:ins>
    </w:p>
    <w:p w14:paraId="40381B24" w14:textId="5840AF23" w:rsidR="00D958EE" w:rsidRDefault="00FE6903" w:rsidP="00B810A8">
      <w:ins w:id="14" w:author="Jen McBee" w:date="2019-05-02T16:42:00Z">
        <w:r>
          <w:rPr>
            <w:noProof/>
          </w:rPr>
          <w:drawing>
            <wp:anchor distT="0" distB="0" distL="114300" distR="457200" simplePos="0" relativeHeight="251686912" behindDoc="0" locked="0" layoutInCell="1" allowOverlap="1" wp14:anchorId="240F8180" wp14:editId="5CCAED11">
              <wp:simplePos x="0" y="0"/>
              <wp:positionH relativeFrom="column">
                <wp:posOffset>104140</wp:posOffset>
              </wp:positionH>
              <wp:positionV relativeFrom="paragraph">
                <wp:posOffset>9525</wp:posOffset>
              </wp:positionV>
              <wp:extent cx="612648" cy="92354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ura_Max.jpg"/>
                      <pic:cNvPicPr/>
                    </pic:nvPicPr>
                    <pic:blipFill>
                      <a:blip r:embed="rId11"/>
                      <a:stretch>
                        <a:fillRect/>
                      </a:stretch>
                    </pic:blipFill>
                    <pic:spPr>
                      <a:xfrm flipH="1">
                        <a:off x="0" y="0"/>
                        <a:ext cx="612648" cy="923544"/>
                      </a:xfrm>
                      <a:prstGeom prst="rect">
                        <a:avLst/>
                      </a:prstGeom>
                    </pic:spPr>
                  </pic:pic>
                </a:graphicData>
              </a:graphic>
              <wp14:sizeRelH relativeFrom="margin">
                <wp14:pctWidth>0</wp14:pctWidth>
              </wp14:sizeRelH>
              <wp14:sizeRelV relativeFrom="margin">
                <wp14:pctHeight>0</wp14:pctHeight>
              </wp14:sizeRelV>
            </wp:anchor>
          </w:drawing>
        </w:r>
      </w:ins>
      <w:ins w:id="15" w:author="Jen McBee" w:date="2019-05-02T16:43:00Z">
        <w:r>
          <w:t>We</w:t>
        </w:r>
      </w:ins>
      <w:ins w:id="16" w:author="Jen McBee" w:date="2019-05-02T16:44:00Z">
        <w:r>
          <w:t xml:space="preserve"> are delighted that Laura has joined our staff!  She is originally from </w:t>
        </w:r>
        <w:proofErr w:type="gramStart"/>
        <w:r>
          <w:t>Dallas,</w:t>
        </w:r>
        <w:proofErr w:type="gramEnd"/>
        <w:r>
          <w:t xml:space="preserve"> Texas and we are anxious to get to know her and her pet family!</w:t>
        </w:r>
      </w:ins>
    </w:p>
    <w:sectPr w:rsidR="00D958EE" w:rsidSect="00B810A8">
      <w:headerReference w:type="default" r:id="rId12"/>
      <w:footerReference w:type="default" r:id="rId13"/>
      <w:pgSz w:w="12240" w:h="15840"/>
      <w:pgMar w:top="19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14B31" w14:textId="77777777" w:rsidR="00283B19" w:rsidRDefault="00283B19" w:rsidP="00595B26">
      <w:pPr>
        <w:spacing w:after="0"/>
      </w:pPr>
      <w:r>
        <w:separator/>
      </w:r>
    </w:p>
  </w:endnote>
  <w:endnote w:type="continuationSeparator" w:id="0">
    <w:p w14:paraId="0B859F32" w14:textId="77777777" w:rsidR="00283B19" w:rsidRDefault="00283B19" w:rsidP="00595B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74BEF" w14:textId="77777777" w:rsidR="00CE20FD" w:rsidRDefault="00CE20FD"/>
  <w:tbl>
    <w:tblPr>
      <w:tblW w:w="5000" w:type="pct"/>
      <w:shd w:val="clear" w:color="auto" w:fill="94B6D2" w:themeFill="accent1"/>
      <w:tblCellMar>
        <w:left w:w="115" w:type="dxa"/>
        <w:right w:w="115" w:type="dxa"/>
      </w:tblCellMar>
      <w:tblLook w:val="04A0" w:firstRow="1" w:lastRow="0" w:firstColumn="1" w:lastColumn="0" w:noHBand="0" w:noVBand="1"/>
    </w:tblPr>
    <w:tblGrid>
      <w:gridCol w:w="4320"/>
      <w:gridCol w:w="4320"/>
    </w:tblGrid>
    <w:tr w:rsidR="00DA636E" w14:paraId="472F59AF" w14:textId="77777777">
      <w:tc>
        <w:tcPr>
          <w:tcW w:w="2500" w:type="pct"/>
          <w:shd w:val="clear" w:color="auto" w:fill="94B6D2" w:themeFill="accent1"/>
          <w:vAlign w:val="center"/>
        </w:tcPr>
        <w:p w14:paraId="665C1460" w14:textId="2C365282" w:rsidR="00DA636E" w:rsidRDefault="00283B19" w:rsidP="00B810A8">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99FF15A6AAB442ABA93291B48C6B2996"/>
              </w:placeholder>
              <w:dataBinding w:prefixMappings="xmlns:ns0='http://purl.org/dc/elements/1.1/' xmlns:ns1='http://schemas.openxmlformats.org/package/2006/metadata/core-properties' " w:xpath="/ns1:coreProperties[1]/ns0:title[1]" w:storeItemID="{6C3C8BC8-F283-45AE-878A-BAB7291924A1}"/>
              <w:text/>
            </w:sdtPr>
            <w:sdtEndPr/>
            <w:sdtContent>
              <w:r w:rsidR="00DA636E">
                <w:rPr>
                  <w:caps/>
                  <w:color w:val="FFFFFF" w:themeColor="background1"/>
                  <w:sz w:val="18"/>
                  <w:szCs w:val="18"/>
                </w:rPr>
                <w:t>Welcome to Wisom Pet Medicine</w:t>
              </w:r>
            </w:sdtContent>
          </w:sdt>
        </w:p>
      </w:tc>
      <w:tc>
        <w:tcPr>
          <w:tcW w:w="2500" w:type="pct"/>
          <w:shd w:val="clear" w:color="auto" w:fill="94B6D2" w:themeFill="accent1"/>
          <w:vAlign w:val="center"/>
        </w:tcPr>
        <w:sdt>
          <w:sdtPr>
            <w:rPr>
              <w:caps/>
              <w:color w:val="FFFFFF" w:themeColor="background1"/>
              <w:sz w:val="18"/>
              <w:szCs w:val="18"/>
            </w:rPr>
            <w:alias w:val="Author"/>
            <w:tag w:val=""/>
            <w:id w:val="-1822267932"/>
            <w:placeholder>
              <w:docPart w:val="67E237D681C94141AD3ABD7AD53AD89C"/>
            </w:placeholder>
            <w:dataBinding w:prefixMappings="xmlns:ns0='http://purl.org/dc/elements/1.1/' xmlns:ns1='http://schemas.openxmlformats.org/package/2006/metadata/core-properties' " w:xpath="/ns1:coreProperties[1]/ns0:creator[1]" w:storeItemID="{6C3C8BC8-F283-45AE-878A-BAB7291924A1}"/>
            <w:text/>
          </w:sdtPr>
          <w:sdtEndPr/>
          <w:sdtContent>
            <w:p w14:paraId="758695D7" w14:textId="398AF5C0" w:rsidR="00DA636E" w:rsidRDefault="004416B4">
              <w:pPr>
                <w:pStyle w:val="Footer"/>
                <w:spacing w:before="80" w:after="80"/>
                <w:jc w:val="right"/>
                <w:rPr>
                  <w:caps/>
                  <w:color w:val="FFFFFF" w:themeColor="background1"/>
                  <w:sz w:val="18"/>
                  <w:szCs w:val="18"/>
                </w:rPr>
              </w:pPr>
              <w:r>
                <w:rPr>
                  <w:caps/>
                  <w:color w:val="FFFFFF" w:themeColor="background1"/>
                  <w:sz w:val="18"/>
                  <w:szCs w:val="18"/>
                </w:rPr>
                <w:t>Jen McBee</w:t>
              </w:r>
            </w:p>
          </w:sdtContent>
        </w:sdt>
      </w:tc>
    </w:tr>
  </w:tbl>
  <w:p w14:paraId="656C726F" w14:textId="1F05A664" w:rsidR="00DA636E" w:rsidRPr="00C62486" w:rsidRDefault="00C62486" w:rsidP="00C62486">
    <w:pPr>
      <w:tabs>
        <w:tab w:val="right" w:pos="9360"/>
      </w:tabs>
      <w:spacing w:after="0"/>
      <w:rPr>
        <w:rFonts w:ascii="Helvetica" w:eastAsia="ヒラギノ角ゴ Pro W3" w:hAnsi="Helvetica" w:cs="Times New Roman"/>
        <w:noProof/>
        <w:color w:val="000000"/>
        <w:sz w:val="20"/>
        <w:szCs w:val="20"/>
        <w:lang w:eastAsia="en-US"/>
      </w:rPr>
    </w:pPr>
    <w:r w:rsidRPr="00C62486">
      <w:rPr>
        <w:rFonts w:ascii="Helvetica" w:eastAsia="ヒラギノ角ゴ Pro W3" w:hAnsi="Helvetica" w:cs="Times New Roman"/>
        <w:noProof/>
        <w:color w:val="000000"/>
        <w:sz w:val="18"/>
        <w:szCs w:val="18"/>
        <w:lang w:eastAsia="en-US"/>
      </w:rPr>
      <w:t xml:space="preserve">This is a fictitious product created by </w:t>
    </w:r>
    <w:r w:rsidR="00FA53EA">
      <w:rPr>
        <w:rFonts w:ascii="Helvetica" w:eastAsia="ヒラギノ角ゴ Pro W3" w:hAnsi="Helvetica" w:cs="Times New Roman"/>
        <w:noProof/>
        <w:color w:val="000000"/>
        <w:sz w:val="18"/>
        <w:szCs w:val="18"/>
        <w:lang w:eastAsia="en-US"/>
      </w:rPr>
      <w:t>LinkedIn Learning</w:t>
    </w:r>
    <w:r w:rsidRPr="00C62486">
      <w:rPr>
        <w:rFonts w:ascii="Helvetica" w:eastAsia="ヒラギノ角ゴ Pro W3" w:hAnsi="Helvetica" w:cs="Times New Roman"/>
        <w:noProof/>
        <w:color w:val="000000"/>
        <w:sz w:val="18"/>
        <w:szCs w:val="18"/>
        <w:lang w:eastAsia="en-US"/>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C62486">
      <w:rPr>
        <w:rFonts w:ascii="Helvetica" w:eastAsia="ヒラギノ角ゴ Pro W3" w:hAnsi="Helvetica" w:cs="Times New Roman"/>
        <w:noProof/>
        <w:color w:val="000000"/>
        <w:sz w:val="20"/>
        <w:szCs w:val="20"/>
        <w:lang w:eastAsia="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B1894" w14:textId="77777777" w:rsidR="00283B19" w:rsidRDefault="00283B19" w:rsidP="00595B26">
      <w:pPr>
        <w:spacing w:after="0"/>
      </w:pPr>
      <w:r>
        <w:separator/>
      </w:r>
    </w:p>
  </w:footnote>
  <w:footnote w:type="continuationSeparator" w:id="0">
    <w:p w14:paraId="04F2B479" w14:textId="77777777" w:rsidR="00283B19" w:rsidRDefault="00283B19" w:rsidP="00595B2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190F7" w14:textId="7E1E2F86" w:rsidR="00DA636E" w:rsidRDefault="00DA636E" w:rsidP="00B810A8">
    <w:pPr>
      <w:pStyle w:val="Title"/>
      <w:rPr>
        <w:sz w:val="40"/>
      </w:rPr>
    </w:pPr>
    <w:r w:rsidRPr="00B810A8">
      <w:rPr>
        <w:noProof/>
        <w:lang w:eastAsia="en-US"/>
      </w:rPr>
      <w:drawing>
        <wp:anchor distT="0" distB="0" distL="114300" distR="114300" simplePos="0" relativeHeight="251643904" behindDoc="0" locked="0" layoutInCell="1" allowOverlap="1" wp14:anchorId="27807ADC" wp14:editId="71802C74">
          <wp:simplePos x="0" y="0"/>
          <wp:positionH relativeFrom="column">
            <wp:posOffset>-241863</wp:posOffset>
          </wp:positionH>
          <wp:positionV relativeFrom="paragraph">
            <wp:posOffset>-297204</wp:posOffset>
          </wp:positionV>
          <wp:extent cx="827405" cy="885825"/>
          <wp:effectExtent l="0" t="0" r="0" b="9525"/>
          <wp:wrapSquare wrapText="bothSides"/>
          <wp:docPr id="14" name="Picture 14" descr="C:\Users\jennifer\Documents\_from lynda drive\GRAPHICS AND FILES\Wisdom pet logo single_LYNDA_12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ifer\Documents\_from lynda drive\GRAPHICS AND FILES\Wisdom pet logo single_LYNDA_1274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10A8">
      <w:rPr>
        <w:noProof/>
        <w:lang w:eastAsia="en-US"/>
      </w:rPr>
      <w:drawing>
        <wp:anchor distT="0" distB="0" distL="114300" distR="114300" simplePos="0" relativeHeight="251686912" behindDoc="1" locked="0" layoutInCell="1" allowOverlap="1" wp14:anchorId="11BFF3A3" wp14:editId="0131A894">
          <wp:simplePos x="0" y="0"/>
          <wp:positionH relativeFrom="column">
            <wp:posOffset>5001260</wp:posOffset>
          </wp:positionH>
          <wp:positionV relativeFrom="paragraph">
            <wp:posOffset>-295275</wp:posOffset>
          </wp:positionV>
          <wp:extent cx="1417955" cy="657225"/>
          <wp:effectExtent l="0" t="0" r="0" b="9525"/>
          <wp:wrapTight wrapText="bothSides">
            <wp:wrapPolygon edited="0">
              <wp:start x="0" y="0"/>
              <wp:lineTo x="0" y="21287"/>
              <wp:lineTo x="21184" y="21287"/>
              <wp:lineTo x="21184" y="0"/>
              <wp:lineTo x="0" y="0"/>
            </wp:wrapPolygon>
          </wp:wrapTight>
          <wp:docPr id="13" name="Picture 13" descr="C:\Users\jennifer\Documents\_from lynda drive\GRAPHICS AND FILES\Twitter header_LYNDA_127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ifer\Documents\_from lynda drive\GRAPHICS AND FILES\Twitter header_LYNDA_12730.jpg"/>
                  <pic:cNvPicPr>
                    <a:picLocks noChangeAspect="1" noChangeArrowheads="1"/>
                  </pic:cNvPicPr>
                </pic:nvPicPr>
                <pic:blipFill rotWithShape="1">
                  <a:blip r:embed="rId2">
                    <a:extLst>
                      <a:ext uri="{28A0092B-C50C-407E-A947-70E740481C1C}">
                        <a14:useLocalDpi xmlns:a14="http://schemas.microsoft.com/office/drawing/2010/main" val="0"/>
                      </a:ext>
                    </a:extLst>
                  </a:blip>
                  <a:srcRect l="23316" t="27980" r="24871"/>
                  <a:stretch/>
                </pic:blipFill>
                <pic:spPr bwMode="auto">
                  <a:xfrm>
                    <a:off x="0" y="0"/>
                    <a:ext cx="1417955" cy="65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rsidRPr="00B810A8">
      <w:rPr>
        <w:sz w:val="40"/>
      </w:rPr>
      <w:t>Welcome to Wisdom Pet Medicine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0AC"/>
    <w:multiLevelType w:val="hybridMultilevel"/>
    <w:tmpl w:val="B122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263BD"/>
    <w:multiLevelType w:val="hybridMultilevel"/>
    <w:tmpl w:val="303E40DC"/>
    <w:lvl w:ilvl="0" w:tplc="9BA0E7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Landon">
    <w15:presenceInfo w15:providerId="AD" w15:userId="S-1-5-21-1697819504-604810846-1881424045-1003"/>
  </w15:person>
  <w15:person w15:author="Jen McBee">
    <w15:presenceInfo w15:providerId="None" w15:userId="Jen McB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activeWritingStyle w:appName="MSWord" w:lang="en-US" w:vendorID="64" w:dllVersion="6" w:nlCheck="1" w:checkStyle="0"/>
  <w:activeWritingStyle w:appName="MSWord" w:lang="en-US" w:vendorID="64" w:dllVersion="4096" w:nlCheck="1" w:checkStyle="0"/>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26"/>
    <w:rsid w:val="000541AF"/>
    <w:rsid w:val="000648CE"/>
    <w:rsid w:val="000C064E"/>
    <w:rsid w:val="00114793"/>
    <w:rsid w:val="0019085C"/>
    <w:rsid w:val="001A4383"/>
    <w:rsid w:val="001F1534"/>
    <w:rsid w:val="00255605"/>
    <w:rsid w:val="002773EB"/>
    <w:rsid w:val="00283B19"/>
    <w:rsid w:val="002C5A92"/>
    <w:rsid w:val="00315E46"/>
    <w:rsid w:val="003202ED"/>
    <w:rsid w:val="00330437"/>
    <w:rsid w:val="0034694E"/>
    <w:rsid w:val="003D18D2"/>
    <w:rsid w:val="00420283"/>
    <w:rsid w:val="00433FD9"/>
    <w:rsid w:val="004416B4"/>
    <w:rsid w:val="0044722E"/>
    <w:rsid w:val="004572CD"/>
    <w:rsid w:val="00496B1F"/>
    <w:rsid w:val="00504013"/>
    <w:rsid w:val="005063F4"/>
    <w:rsid w:val="0054638B"/>
    <w:rsid w:val="00554AC1"/>
    <w:rsid w:val="00595B26"/>
    <w:rsid w:val="005D6E4B"/>
    <w:rsid w:val="00610F12"/>
    <w:rsid w:val="0061399F"/>
    <w:rsid w:val="006172E3"/>
    <w:rsid w:val="006903F5"/>
    <w:rsid w:val="006C7342"/>
    <w:rsid w:val="006F2ED4"/>
    <w:rsid w:val="006F3869"/>
    <w:rsid w:val="007115D9"/>
    <w:rsid w:val="00733D34"/>
    <w:rsid w:val="007555AD"/>
    <w:rsid w:val="007A3142"/>
    <w:rsid w:val="007D30DA"/>
    <w:rsid w:val="008225F0"/>
    <w:rsid w:val="00845232"/>
    <w:rsid w:val="00871965"/>
    <w:rsid w:val="00881A3F"/>
    <w:rsid w:val="00892EFC"/>
    <w:rsid w:val="008D3F87"/>
    <w:rsid w:val="008D4C91"/>
    <w:rsid w:val="0091406A"/>
    <w:rsid w:val="00941CC6"/>
    <w:rsid w:val="009A72F6"/>
    <w:rsid w:val="009B2598"/>
    <w:rsid w:val="009F5EC3"/>
    <w:rsid w:val="00A5438A"/>
    <w:rsid w:val="00AB163A"/>
    <w:rsid w:val="00AF7A1B"/>
    <w:rsid w:val="00B13607"/>
    <w:rsid w:val="00B159F8"/>
    <w:rsid w:val="00B810A8"/>
    <w:rsid w:val="00B83FD5"/>
    <w:rsid w:val="00BB356D"/>
    <w:rsid w:val="00BD17A4"/>
    <w:rsid w:val="00C62486"/>
    <w:rsid w:val="00C95FA1"/>
    <w:rsid w:val="00CE20FD"/>
    <w:rsid w:val="00D72EC1"/>
    <w:rsid w:val="00D958EE"/>
    <w:rsid w:val="00DA636E"/>
    <w:rsid w:val="00DC3576"/>
    <w:rsid w:val="00E0698A"/>
    <w:rsid w:val="00E72530"/>
    <w:rsid w:val="00E74513"/>
    <w:rsid w:val="00E84566"/>
    <w:rsid w:val="00E87806"/>
    <w:rsid w:val="00E92038"/>
    <w:rsid w:val="00E96A94"/>
    <w:rsid w:val="00EE535B"/>
    <w:rsid w:val="00EE5916"/>
    <w:rsid w:val="00F2261C"/>
    <w:rsid w:val="00F44DBF"/>
    <w:rsid w:val="00F53F81"/>
    <w:rsid w:val="00F84EC5"/>
    <w:rsid w:val="00F92FD4"/>
    <w:rsid w:val="00FA3EBC"/>
    <w:rsid w:val="00FA53EA"/>
    <w:rsid w:val="00FC34BC"/>
    <w:rsid w:val="00FC7AA5"/>
    <w:rsid w:val="00FE6903"/>
    <w:rsid w:val="00FF4F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061B45"/>
  <w15:docId w15:val="{79DD311D-6FFC-4423-9A94-BEE8793D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10A8"/>
    <w:rPr>
      <w:rFonts w:ascii="Calibri" w:hAnsi="Calibri"/>
    </w:rPr>
  </w:style>
  <w:style w:type="paragraph" w:styleId="Heading1">
    <w:name w:val="heading 1"/>
    <w:basedOn w:val="Normal"/>
    <w:next w:val="Normal"/>
    <w:link w:val="Heading1Char"/>
    <w:uiPriority w:val="9"/>
    <w:qFormat/>
    <w:rsid w:val="00F53F81"/>
    <w:pPr>
      <w:keepNext/>
      <w:keepLines/>
      <w:spacing w:before="240" w:after="0"/>
      <w:outlineLvl w:val="0"/>
    </w:pPr>
    <w:rPr>
      <w:rFonts w:eastAsiaTheme="majorEastAsia" w:cstheme="majorBidi"/>
      <w:color w:val="548AB7" w:themeColor="accent1" w:themeShade="BF"/>
      <w:sz w:val="30"/>
      <w:szCs w:val="32"/>
    </w:rPr>
  </w:style>
  <w:style w:type="paragraph" w:styleId="Heading2">
    <w:name w:val="heading 2"/>
    <w:basedOn w:val="Normal"/>
    <w:link w:val="Heading2Char"/>
    <w:uiPriority w:val="9"/>
    <w:qFormat/>
    <w:rsid w:val="00F53F81"/>
    <w:pPr>
      <w:spacing w:before="100" w:beforeAutospacing="1" w:after="100" w:afterAutospacing="1"/>
      <w:outlineLvl w:val="1"/>
    </w:pPr>
    <w:rPr>
      <w:b/>
      <w:bCs/>
      <w:sz w:val="28"/>
      <w:szCs w:val="36"/>
      <w:lang w:eastAsia="en-US"/>
    </w:rPr>
  </w:style>
  <w:style w:type="paragraph" w:styleId="Heading3">
    <w:name w:val="heading 3"/>
    <w:basedOn w:val="Normal"/>
    <w:next w:val="Normal"/>
    <w:link w:val="Heading3Char"/>
    <w:uiPriority w:val="9"/>
    <w:unhideWhenUsed/>
    <w:qFormat/>
    <w:rsid w:val="00F53F81"/>
    <w:pPr>
      <w:keepNext/>
      <w:keepLines/>
      <w:spacing w:before="40" w:after="0"/>
      <w:outlineLvl w:val="2"/>
    </w:pPr>
    <w:rPr>
      <w:rFonts w:eastAsiaTheme="majorEastAsia" w:cstheme="majorBidi"/>
      <w:color w:val="345C7D" w:themeColor="accent1" w:themeShade="7F"/>
    </w:rPr>
  </w:style>
  <w:style w:type="paragraph" w:styleId="Heading4">
    <w:name w:val="heading 4"/>
    <w:basedOn w:val="Normal"/>
    <w:next w:val="Normal"/>
    <w:link w:val="Heading4Char"/>
    <w:uiPriority w:val="9"/>
    <w:unhideWhenUsed/>
    <w:qFormat/>
    <w:rsid w:val="007555AD"/>
    <w:pPr>
      <w:keepNext/>
      <w:keepLines/>
      <w:spacing w:before="40" w:after="0"/>
      <w:outlineLvl w:val="3"/>
    </w:pPr>
    <w:rPr>
      <w:rFonts w:eastAsiaTheme="majorEastAsia" w:cstheme="majorBidi"/>
      <w:i/>
      <w:iCs/>
      <w:color w:val="BA8E2C"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B26"/>
    <w:pPr>
      <w:tabs>
        <w:tab w:val="center" w:pos="4320"/>
        <w:tab w:val="right" w:pos="8640"/>
      </w:tabs>
      <w:spacing w:after="0"/>
    </w:pPr>
  </w:style>
  <w:style w:type="character" w:customStyle="1" w:styleId="HeaderChar">
    <w:name w:val="Header Char"/>
    <w:basedOn w:val="DefaultParagraphFont"/>
    <w:link w:val="Header"/>
    <w:uiPriority w:val="99"/>
    <w:rsid w:val="00595B26"/>
  </w:style>
  <w:style w:type="paragraph" w:styleId="Footer">
    <w:name w:val="footer"/>
    <w:basedOn w:val="Normal"/>
    <w:link w:val="FooterChar"/>
    <w:uiPriority w:val="99"/>
    <w:unhideWhenUsed/>
    <w:rsid w:val="00595B26"/>
    <w:pPr>
      <w:tabs>
        <w:tab w:val="center" w:pos="4320"/>
        <w:tab w:val="right" w:pos="8640"/>
      </w:tabs>
      <w:spacing w:after="0"/>
    </w:pPr>
  </w:style>
  <w:style w:type="character" w:customStyle="1" w:styleId="FooterChar">
    <w:name w:val="Footer Char"/>
    <w:basedOn w:val="DefaultParagraphFont"/>
    <w:link w:val="Footer"/>
    <w:uiPriority w:val="99"/>
    <w:rsid w:val="00595B26"/>
  </w:style>
  <w:style w:type="character" w:customStyle="1" w:styleId="Heading2Char">
    <w:name w:val="Heading 2 Char"/>
    <w:basedOn w:val="DefaultParagraphFont"/>
    <w:link w:val="Heading2"/>
    <w:uiPriority w:val="9"/>
    <w:rsid w:val="00F53F81"/>
    <w:rPr>
      <w:rFonts w:ascii="Calibri" w:hAnsi="Calibri"/>
      <w:b/>
      <w:bCs/>
      <w:sz w:val="28"/>
      <w:szCs w:val="36"/>
      <w:lang w:eastAsia="en-US"/>
    </w:rPr>
  </w:style>
  <w:style w:type="paragraph" w:styleId="NormalWeb">
    <w:name w:val="Normal (Web)"/>
    <w:basedOn w:val="Normal"/>
    <w:uiPriority w:val="99"/>
    <w:semiHidden/>
    <w:unhideWhenUsed/>
    <w:rsid w:val="00FA3EBC"/>
    <w:pPr>
      <w:spacing w:before="100" w:beforeAutospacing="1" w:after="100" w:afterAutospacing="1"/>
    </w:pPr>
    <w:rPr>
      <w:rFonts w:ascii="Times" w:hAnsi="Times" w:cs="Times New Roman"/>
      <w:sz w:val="20"/>
      <w:szCs w:val="20"/>
      <w:lang w:eastAsia="en-US"/>
    </w:rPr>
  </w:style>
  <w:style w:type="character" w:styleId="Hyperlink">
    <w:name w:val="Hyperlink"/>
    <w:basedOn w:val="DefaultParagraphFont"/>
    <w:uiPriority w:val="99"/>
    <w:unhideWhenUsed/>
    <w:rsid w:val="00881A3F"/>
    <w:rPr>
      <w:color w:val="0000FF"/>
      <w:u w:val="single"/>
    </w:rPr>
  </w:style>
  <w:style w:type="paragraph" w:styleId="Title">
    <w:name w:val="Title"/>
    <w:basedOn w:val="Normal"/>
    <w:next w:val="Normal"/>
    <w:link w:val="TitleChar"/>
    <w:uiPriority w:val="10"/>
    <w:qFormat/>
    <w:rsid w:val="00B810A8"/>
    <w:pPr>
      <w:spacing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0A8"/>
    <w:rPr>
      <w:rFonts w:asciiTheme="majorHAnsi" w:eastAsiaTheme="majorEastAsia" w:hAnsiTheme="majorHAnsi" w:cstheme="majorBidi"/>
      <w:spacing w:val="-10"/>
      <w:kern w:val="28"/>
      <w:sz w:val="56"/>
      <w:szCs w:val="56"/>
    </w:rPr>
  </w:style>
  <w:style w:type="table" w:customStyle="1" w:styleId="GridTable5Dark-Accent61">
    <w:name w:val="Grid Table 5 Dark - Accent 61"/>
    <w:basedOn w:val="TableNormal"/>
    <w:uiPriority w:val="50"/>
    <w:rsid w:val="002773E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paragraph" w:styleId="BalloonText">
    <w:name w:val="Balloon Text"/>
    <w:basedOn w:val="Normal"/>
    <w:link w:val="BalloonTextChar"/>
    <w:uiPriority w:val="99"/>
    <w:semiHidden/>
    <w:unhideWhenUsed/>
    <w:rsid w:val="00D72EC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EC1"/>
    <w:rPr>
      <w:rFonts w:ascii="Segoe UI" w:hAnsi="Segoe UI" w:cs="Segoe UI"/>
      <w:sz w:val="18"/>
      <w:szCs w:val="18"/>
    </w:rPr>
  </w:style>
  <w:style w:type="paragraph" w:styleId="ListParagraph">
    <w:name w:val="List Paragraph"/>
    <w:basedOn w:val="Normal"/>
    <w:uiPriority w:val="34"/>
    <w:qFormat/>
    <w:rsid w:val="0044722E"/>
    <w:pPr>
      <w:ind w:left="720"/>
      <w:contextualSpacing/>
    </w:pPr>
  </w:style>
  <w:style w:type="character" w:styleId="FollowedHyperlink">
    <w:name w:val="FollowedHyperlink"/>
    <w:basedOn w:val="DefaultParagraphFont"/>
    <w:uiPriority w:val="99"/>
    <w:semiHidden/>
    <w:unhideWhenUsed/>
    <w:rsid w:val="00F2261C"/>
    <w:rPr>
      <w:color w:val="0070C0" w:themeColor="followedHyperlink"/>
      <w:u w:val="single"/>
    </w:rPr>
  </w:style>
  <w:style w:type="character" w:customStyle="1" w:styleId="Heading1Char">
    <w:name w:val="Heading 1 Char"/>
    <w:basedOn w:val="DefaultParagraphFont"/>
    <w:link w:val="Heading1"/>
    <w:uiPriority w:val="9"/>
    <w:rsid w:val="00F53F81"/>
    <w:rPr>
      <w:rFonts w:ascii="Calibri" w:eastAsiaTheme="majorEastAsia" w:hAnsi="Calibri" w:cstheme="majorBidi"/>
      <w:color w:val="548AB7" w:themeColor="accent1" w:themeShade="BF"/>
      <w:sz w:val="30"/>
      <w:szCs w:val="32"/>
    </w:rPr>
  </w:style>
  <w:style w:type="character" w:customStyle="1" w:styleId="Heading3Char">
    <w:name w:val="Heading 3 Char"/>
    <w:basedOn w:val="DefaultParagraphFont"/>
    <w:link w:val="Heading3"/>
    <w:uiPriority w:val="9"/>
    <w:rsid w:val="00F53F81"/>
    <w:rPr>
      <w:rFonts w:ascii="Calibri" w:eastAsiaTheme="majorEastAsia" w:hAnsi="Calibri" w:cstheme="majorBidi"/>
      <w:color w:val="345C7D" w:themeColor="accent1" w:themeShade="7F"/>
    </w:rPr>
  </w:style>
  <w:style w:type="character" w:customStyle="1" w:styleId="Heading4Char">
    <w:name w:val="Heading 4 Char"/>
    <w:basedOn w:val="DefaultParagraphFont"/>
    <w:link w:val="Heading4"/>
    <w:uiPriority w:val="9"/>
    <w:rsid w:val="007555AD"/>
    <w:rPr>
      <w:rFonts w:ascii="Calibri" w:eastAsiaTheme="majorEastAsia" w:hAnsi="Calibri" w:cstheme="majorBidi"/>
      <w:i/>
      <w:iCs/>
      <w:color w:val="BA8E2C" w:themeColor="accent4" w:themeShade="BF"/>
    </w:rPr>
  </w:style>
  <w:style w:type="table" w:styleId="TableGrid">
    <w:name w:val="Table Grid"/>
    <w:basedOn w:val="TableNormal"/>
    <w:uiPriority w:val="59"/>
    <w:rsid w:val="008D3F8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41">
    <w:name w:val="Grid Table 4 - Accent 41"/>
    <w:basedOn w:val="TableNormal"/>
    <w:uiPriority w:val="49"/>
    <w:rsid w:val="00892EFC"/>
    <w:pPr>
      <w:spacing w:after="0"/>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Caption">
    <w:name w:val="caption"/>
    <w:basedOn w:val="Normal"/>
    <w:next w:val="Normal"/>
    <w:uiPriority w:val="35"/>
    <w:unhideWhenUsed/>
    <w:qFormat/>
    <w:rsid w:val="00AF7A1B"/>
    <w:rPr>
      <w:i/>
      <w:iCs/>
      <w:color w:val="775F55" w:themeColor="text2"/>
      <w:sz w:val="18"/>
      <w:szCs w:val="18"/>
    </w:rPr>
  </w:style>
  <w:style w:type="character" w:styleId="UnresolvedMention">
    <w:name w:val="Unresolved Mention"/>
    <w:basedOn w:val="DefaultParagraphFont"/>
    <w:uiPriority w:val="99"/>
    <w:semiHidden/>
    <w:unhideWhenUsed/>
    <w:rsid w:val="00FA53EA"/>
    <w:rPr>
      <w:color w:val="605E5C"/>
      <w:shd w:val="clear" w:color="auto" w:fill="E1DFDD"/>
    </w:rPr>
  </w:style>
  <w:style w:type="character" w:styleId="CommentReference">
    <w:name w:val="annotation reference"/>
    <w:basedOn w:val="DefaultParagraphFont"/>
    <w:uiPriority w:val="99"/>
    <w:semiHidden/>
    <w:unhideWhenUsed/>
    <w:rsid w:val="00FE6903"/>
    <w:rPr>
      <w:sz w:val="16"/>
      <w:szCs w:val="16"/>
    </w:rPr>
  </w:style>
  <w:style w:type="paragraph" w:styleId="CommentText">
    <w:name w:val="annotation text"/>
    <w:basedOn w:val="Normal"/>
    <w:link w:val="CommentTextChar"/>
    <w:uiPriority w:val="99"/>
    <w:semiHidden/>
    <w:unhideWhenUsed/>
    <w:rsid w:val="00FE6903"/>
    <w:rPr>
      <w:sz w:val="20"/>
      <w:szCs w:val="20"/>
    </w:rPr>
  </w:style>
  <w:style w:type="character" w:customStyle="1" w:styleId="CommentTextChar">
    <w:name w:val="Comment Text Char"/>
    <w:basedOn w:val="DefaultParagraphFont"/>
    <w:link w:val="CommentText"/>
    <w:uiPriority w:val="99"/>
    <w:semiHidden/>
    <w:rsid w:val="00FE6903"/>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FE6903"/>
    <w:rPr>
      <w:b/>
      <w:bCs/>
    </w:rPr>
  </w:style>
  <w:style w:type="character" w:customStyle="1" w:styleId="CommentSubjectChar">
    <w:name w:val="Comment Subject Char"/>
    <w:basedOn w:val="CommentTextChar"/>
    <w:link w:val="CommentSubject"/>
    <w:uiPriority w:val="99"/>
    <w:semiHidden/>
    <w:rsid w:val="00FE6903"/>
    <w:rPr>
      <w:rFonts w:ascii="Calibri" w:hAnsi="Calibri"/>
      <w:b/>
      <w:bCs/>
      <w:sz w:val="20"/>
      <w:szCs w:val="20"/>
    </w:rPr>
  </w:style>
  <w:style w:type="paragraph" w:styleId="Revision">
    <w:name w:val="Revision"/>
    <w:hidden/>
    <w:uiPriority w:val="99"/>
    <w:semiHidden/>
    <w:rsid w:val="00FE6903"/>
    <w:pPr>
      <w:spacing w:after="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6424">
      <w:bodyDiv w:val="1"/>
      <w:marLeft w:val="0"/>
      <w:marRight w:val="0"/>
      <w:marTop w:val="0"/>
      <w:marBottom w:val="0"/>
      <w:divBdr>
        <w:top w:val="none" w:sz="0" w:space="0" w:color="auto"/>
        <w:left w:val="none" w:sz="0" w:space="0" w:color="auto"/>
        <w:bottom w:val="none" w:sz="0" w:space="0" w:color="auto"/>
        <w:right w:val="none" w:sz="0" w:space="0" w:color="auto"/>
      </w:divBdr>
    </w:div>
    <w:div w:id="849871992">
      <w:bodyDiv w:val="1"/>
      <w:marLeft w:val="0"/>
      <w:marRight w:val="0"/>
      <w:marTop w:val="0"/>
      <w:marBottom w:val="0"/>
      <w:divBdr>
        <w:top w:val="none" w:sz="0" w:space="0" w:color="auto"/>
        <w:left w:val="none" w:sz="0" w:space="0" w:color="auto"/>
        <w:bottom w:val="none" w:sz="0" w:space="0" w:color="auto"/>
        <w:right w:val="none" w:sz="0" w:space="0" w:color="auto"/>
      </w:divBdr>
    </w:div>
    <w:div w:id="963462204">
      <w:bodyDiv w:val="1"/>
      <w:marLeft w:val="0"/>
      <w:marRight w:val="0"/>
      <w:marTop w:val="0"/>
      <w:marBottom w:val="0"/>
      <w:divBdr>
        <w:top w:val="none" w:sz="0" w:space="0" w:color="auto"/>
        <w:left w:val="none" w:sz="0" w:space="0" w:color="auto"/>
        <w:bottom w:val="none" w:sz="0" w:space="0" w:color="auto"/>
        <w:right w:val="none" w:sz="0" w:space="0" w:color="auto"/>
      </w:divBdr>
      <w:divsChild>
        <w:div w:id="244725398">
          <w:marLeft w:val="0"/>
          <w:marRight w:val="0"/>
          <w:marTop w:val="0"/>
          <w:marBottom w:val="0"/>
          <w:divBdr>
            <w:top w:val="none" w:sz="0" w:space="0" w:color="auto"/>
            <w:left w:val="none" w:sz="0" w:space="0" w:color="auto"/>
            <w:bottom w:val="none" w:sz="0" w:space="0" w:color="auto"/>
            <w:right w:val="none" w:sz="0" w:space="0" w:color="auto"/>
          </w:divBdr>
        </w:div>
        <w:div w:id="565648771">
          <w:marLeft w:val="0"/>
          <w:marRight w:val="0"/>
          <w:marTop w:val="0"/>
          <w:marBottom w:val="0"/>
          <w:divBdr>
            <w:top w:val="none" w:sz="0" w:space="0" w:color="auto"/>
            <w:left w:val="none" w:sz="0" w:space="0" w:color="auto"/>
            <w:bottom w:val="none" w:sz="0" w:space="0" w:color="auto"/>
            <w:right w:val="none" w:sz="0" w:space="0" w:color="auto"/>
          </w:divBdr>
        </w:div>
      </w:divsChild>
    </w:div>
    <w:div w:id="1048408749">
      <w:bodyDiv w:val="1"/>
      <w:marLeft w:val="0"/>
      <w:marRight w:val="0"/>
      <w:marTop w:val="0"/>
      <w:marBottom w:val="0"/>
      <w:divBdr>
        <w:top w:val="none" w:sz="0" w:space="0" w:color="auto"/>
        <w:left w:val="none" w:sz="0" w:space="0" w:color="auto"/>
        <w:bottom w:val="none" w:sz="0" w:space="0" w:color="auto"/>
        <w:right w:val="none" w:sz="0" w:space="0" w:color="auto"/>
      </w:divBdr>
    </w:div>
    <w:div w:id="1187406841">
      <w:bodyDiv w:val="1"/>
      <w:marLeft w:val="0"/>
      <w:marRight w:val="0"/>
      <w:marTop w:val="0"/>
      <w:marBottom w:val="0"/>
      <w:divBdr>
        <w:top w:val="none" w:sz="0" w:space="0" w:color="auto"/>
        <w:left w:val="none" w:sz="0" w:space="0" w:color="auto"/>
        <w:bottom w:val="none" w:sz="0" w:space="0" w:color="auto"/>
        <w:right w:val="none" w:sz="0" w:space="0" w:color="auto"/>
      </w:divBdr>
    </w:div>
    <w:div w:id="1496607989">
      <w:bodyDiv w:val="1"/>
      <w:marLeft w:val="0"/>
      <w:marRight w:val="0"/>
      <w:marTop w:val="0"/>
      <w:marBottom w:val="0"/>
      <w:divBdr>
        <w:top w:val="none" w:sz="0" w:space="0" w:color="auto"/>
        <w:left w:val="none" w:sz="0" w:space="0" w:color="auto"/>
        <w:bottom w:val="none" w:sz="0" w:space="0" w:color="auto"/>
        <w:right w:val="none" w:sz="0" w:space="0" w:color="auto"/>
      </w:divBdr>
    </w:div>
    <w:div w:id="1518153732">
      <w:bodyDiv w:val="1"/>
      <w:marLeft w:val="0"/>
      <w:marRight w:val="0"/>
      <w:marTop w:val="0"/>
      <w:marBottom w:val="0"/>
      <w:divBdr>
        <w:top w:val="none" w:sz="0" w:space="0" w:color="auto"/>
        <w:left w:val="none" w:sz="0" w:space="0" w:color="auto"/>
        <w:bottom w:val="none" w:sz="0" w:space="0" w:color="auto"/>
        <w:right w:val="none" w:sz="0" w:space="0" w:color="auto"/>
      </w:divBdr>
    </w:div>
    <w:div w:id="2142191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FF15A6AAB442ABA93291B48C6B2996"/>
        <w:category>
          <w:name w:val="General"/>
          <w:gallery w:val="placeholder"/>
        </w:category>
        <w:types>
          <w:type w:val="bbPlcHdr"/>
        </w:types>
        <w:behaviors>
          <w:behavior w:val="content"/>
        </w:behaviors>
        <w:guid w:val="{587DC97D-97EF-44FC-B6EB-97839C90293B}"/>
      </w:docPartPr>
      <w:docPartBody>
        <w:p w:rsidR="00E04A36" w:rsidRDefault="00805EE2" w:rsidP="00805EE2">
          <w:pPr>
            <w:pStyle w:val="99FF15A6AAB442ABA93291B48C6B2996"/>
          </w:pPr>
          <w:r>
            <w:rPr>
              <w:caps/>
              <w:color w:val="FFFFFF" w:themeColor="background1"/>
              <w:sz w:val="18"/>
              <w:szCs w:val="18"/>
            </w:rPr>
            <w:t>[Document title]</w:t>
          </w:r>
        </w:p>
      </w:docPartBody>
    </w:docPart>
    <w:docPart>
      <w:docPartPr>
        <w:name w:val="67E237D681C94141AD3ABD7AD53AD89C"/>
        <w:category>
          <w:name w:val="General"/>
          <w:gallery w:val="placeholder"/>
        </w:category>
        <w:types>
          <w:type w:val="bbPlcHdr"/>
        </w:types>
        <w:behaviors>
          <w:behavior w:val="content"/>
        </w:behaviors>
        <w:guid w:val="{EF6FC802-40A6-44B4-AD50-2B3CDEA1EAA1}"/>
      </w:docPartPr>
      <w:docPartBody>
        <w:p w:rsidR="00E04A36" w:rsidRDefault="00805EE2" w:rsidP="00805EE2">
          <w:pPr>
            <w:pStyle w:val="67E237D681C94141AD3ABD7AD53AD89C"/>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5EE2"/>
    <w:rsid w:val="00255C8B"/>
    <w:rsid w:val="00382560"/>
    <w:rsid w:val="0038448B"/>
    <w:rsid w:val="004F7C56"/>
    <w:rsid w:val="00805EE2"/>
    <w:rsid w:val="00A37519"/>
    <w:rsid w:val="00AD537F"/>
    <w:rsid w:val="00B33E71"/>
    <w:rsid w:val="00E0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FF15A6AAB442ABA93291B48C6B2996">
    <w:name w:val="99FF15A6AAB442ABA93291B48C6B2996"/>
    <w:rsid w:val="00805EE2"/>
  </w:style>
  <w:style w:type="paragraph" w:customStyle="1" w:styleId="67E237D681C94141AD3ABD7AD53AD89C">
    <w:name w:val="67E237D681C94141AD3ABD7AD53AD89C"/>
    <w:rsid w:val="00805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View">
  <a:themeElements>
    <a:clrScheme name="Custom 1">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0070C0"/>
      </a:hlink>
      <a:folHlink>
        <a:srgbClr val="0070C0"/>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Welcome to Wisom Pet Medicine</vt:lpstr>
    </vt:vector>
  </TitlesOfParts>
  <Company>LinkedIn Learning</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Wisom Pet Medicine</dc:title>
  <dc:creator>Jen McBee</dc:creator>
  <cp:lastModifiedBy>Instructor 2</cp:lastModifiedBy>
  <cp:revision>2</cp:revision>
  <cp:lastPrinted>2016-08-18T14:19:00Z</cp:lastPrinted>
  <dcterms:created xsi:type="dcterms:W3CDTF">2019-06-19T00:28:00Z</dcterms:created>
  <dcterms:modified xsi:type="dcterms:W3CDTF">2019-06-19T00:28:00Z</dcterms:modified>
</cp:coreProperties>
</file>