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CAE16F" w14:textId="56E3A3BC" w:rsidR="00B06F79" w:rsidRDefault="00B06F79">
      <w:pPr>
        <w:jc w:val="center"/>
      </w:pPr>
    </w:p>
    <w:p w14:paraId="760D3A96" w14:textId="77777777" w:rsidR="00AC4699" w:rsidRDefault="00AC4699">
      <w:pPr>
        <w:jc w:val="center"/>
      </w:pPr>
    </w:p>
    <w:p w14:paraId="191599AB" w14:textId="77777777" w:rsidR="00B06F79" w:rsidRDefault="00EF52F0">
      <w:pPr>
        <w:jc w:val="center"/>
      </w:pPr>
      <w:bookmarkStart w:id="0" w:name="_gjdgxs" w:colFirst="0" w:colLast="0"/>
      <w:bookmarkEnd w:id="0"/>
      <w:r>
        <w:rPr>
          <w:b/>
          <w:sz w:val="28"/>
          <w:szCs w:val="28"/>
        </w:rPr>
        <w:t>5 Reasons to Go Solar</w:t>
      </w:r>
    </w:p>
    <w:p w14:paraId="6CB4F170" w14:textId="77777777" w:rsidR="00B06F79" w:rsidRDefault="00EF52F0" w:rsidP="0079320C">
      <w:pPr>
        <w:pStyle w:val="ListParagraph"/>
        <w:numPr>
          <w:ilvl w:val="0"/>
          <w:numId w:val="16"/>
        </w:numPr>
        <w:spacing w:before="120" w:after="240"/>
      </w:pPr>
      <w:r w:rsidRPr="00F9510F">
        <w:rPr>
          <w:b/>
        </w:rPr>
        <w:t xml:space="preserve">Protect the environment: </w:t>
      </w:r>
      <w:r>
        <w:t>Solar is a 100% clean energy source</w:t>
      </w:r>
    </w:p>
    <w:p w14:paraId="6F61E804" w14:textId="2473B275" w:rsidR="00B06F79" w:rsidRDefault="00EF52F0" w:rsidP="0079320C">
      <w:pPr>
        <w:pStyle w:val="ListParagraph"/>
        <w:numPr>
          <w:ilvl w:val="0"/>
          <w:numId w:val="16"/>
        </w:numPr>
        <w:spacing w:before="120" w:after="240"/>
      </w:pPr>
      <w:r w:rsidRPr="00F9510F">
        <w:rPr>
          <w:b/>
        </w:rPr>
        <w:t xml:space="preserve">Save money: </w:t>
      </w:r>
      <w:r>
        <w:t>Cut your electricity bill and take advantage of tax credits and rebates</w:t>
      </w:r>
    </w:p>
    <w:p w14:paraId="1A0EE781" w14:textId="3D98BAC0" w:rsidR="00B06F79" w:rsidRDefault="00EF52F0" w:rsidP="0079320C">
      <w:pPr>
        <w:pStyle w:val="ListParagraph"/>
        <w:numPr>
          <w:ilvl w:val="0"/>
          <w:numId w:val="16"/>
        </w:numPr>
        <w:spacing w:before="120" w:after="240"/>
      </w:pPr>
      <w:r w:rsidRPr="00F9510F">
        <w:rPr>
          <w:b/>
        </w:rPr>
        <w:t>Make money:</w:t>
      </w:r>
      <w:r>
        <w:t xml:space="preserve"> Sell excess energy back to the utility company</w:t>
      </w:r>
    </w:p>
    <w:p w14:paraId="27412993" w14:textId="584510A6" w:rsidR="001D4EFC" w:rsidRDefault="001D4EFC" w:rsidP="0079320C">
      <w:pPr>
        <w:pStyle w:val="ListParagraph"/>
        <w:numPr>
          <w:ilvl w:val="0"/>
          <w:numId w:val="16"/>
        </w:numPr>
        <w:spacing w:before="120" w:after="240"/>
      </w:pPr>
      <w:r>
        <w:t>Customers save, on average, $100.00 per month.</w:t>
      </w:r>
    </w:p>
    <w:p w14:paraId="48D3F1B1" w14:textId="48C22890" w:rsidR="00B06F79" w:rsidRDefault="00EF52F0" w:rsidP="0079320C">
      <w:pPr>
        <w:pStyle w:val="ListParagraph"/>
        <w:numPr>
          <w:ilvl w:val="0"/>
          <w:numId w:val="16"/>
        </w:numPr>
        <w:spacing w:before="120" w:after="240"/>
      </w:pPr>
      <w:r w:rsidRPr="00F9510F">
        <w:rPr>
          <w:b/>
        </w:rPr>
        <w:t>Invest in your home:</w:t>
      </w:r>
      <w:r>
        <w:t xml:space="preserve"> Solar begins paying itself back immediately and has a life expectancy of 25 years</w:t>
      </w:r>
    </w:p>
    <w:p w14:paraId="05EBE520" w14:textId="4900BF66" w:rsidR="00B06F79" w:rsidRDefault="00EF52F0" w:rsidP="0079320C">
      <w:pPr>
        <w:pStyle w:val="ListParagraph"/>
        <w:numPr>
          <w:ilvl w:val="0"/>
          <w:numId w:val="16"/>
        </w:numPr>
        <w:spacing w:before="120" w:after="240"/>
      </w:pPr>
      <w:r w:rsidRPr="00F9510F">
        <w:rPr>
          <w:b/>
        </w:rPr>
        <w:t>Be a trend-setter:</w:t>
      </w:r>
      <w:r>
        <w:t xml:space="preserve"> Renewable, clean energy is the future</w:t>
      </w:r>
    </w:p>
    <w:p w14:paraId="330A0AD6" w14:textId="1A2D4294" w:rsidR="001D4EFC" w:rsidRDefault="001D4EFC">
      <w:pPr>
        <w:rPr>
          <w:noProof/>
        </w:rPr>
      </w:pPr>
    </w:p>
    <w:p w14:paraId="18BF919D" w14:textId="77777777" w:rsidR="001D4EFC" w:rsidRDefault="001D4EFC">
      <w:pPr>
        <w:rPr>
          <w:noProof/>
        </w:rPr>
      </w:pPr>
    </w:p>
    <w:p w14:paraId="066A1CC4" w14:textId="234E953A" w:rsidR="001A0A9B" w:rsidRDefault="001A0A9B">
      <w:pPr>
        <w:rPr>
          <w:b/>
          <w:sz w:val="28"/>
          <w:szCs w:val="28"/>
        </w:rPr>
      </w:pPr>
      <w:r>
        <w:rPr>
          <w:b/>
          <w:sz w:val="28"/>
          <w:szCs w:val="28"/>
        </w:rPr>
        <w:br w:type="page"/>
      </w:r>
    </w:p>
    <w:p w14:paraId="45C1BD96" w14:textId="5B813C36" w:rsidR="00B06F79" w:rsidRDefault="00EF52F0">
      <w:pPr>
        <w:jc w:val="center"/>
      </w:pPr>
      <w:r>
        <w:rPr>
          <w:b/>
          <w:sz w:val="28"/>
          <w:szCs w:val="28"/>
        </w:rPr>
        <w:t xml:space="preserve">How It </w:t>
      </w:r>
      <w:commentRangeStart w:id="1"/>
      <w:commentRangeStart w:id="2"/>
      <w:r>
        <w:rPr>
          <w:b/>
          <w:sz w:val="28"/>
          <w:szCs w:val="28"/>
        </w:rPr>
        <w:t>Works</w:t>
      </w:r>
      <w:commentRangeEnd w:id="1"/>
      <w:r w:rsidR="00184025">
        <w:rPr>
          <w:rStyle w:val="CommentReference"/>
        </w:rPr>
        <w:commentReference w:id="1"/>
      </w:r>
      <w:commentRangeEnd w:id="2"/>
      <w:r w:rsidR="008B1ED8">
        <w:rPr>
          <w:rStyle w:val="CommentReference"/>
        </w:rPr>
        <w:commentReference w:id="2"/>
      </w:r>
    </w:p>
    <w:p w14:paraId="08D3779C" w14:textId="7ACC4730" w:rsidR="00B06F79" w:rsidRDefault="00EF52F0" w:rsidP="00146605">
      <w:pPr>
        <w:pStyle w:val="ListParagraph"/>
        <w:numPr>
          <w:ilvl w:val="0"/>
          <w:numId w:val="24"/>
        </w:numPr>
        <w:ind w:left="1170" w:hanging="630"/>
      </w:pPr>
      <w:commentRangeStart w:id="3"/>
      <w:commentRangeStart w:id="4"/>
      <w:r>
        <w:t>Particles of light (</w:t>
      </w:r>
      <w:r w:rsidRPr="0079320C">
        <w:rPr>
          <w:b/>
        </w:rPr>
        <w:t>photons</w:t>
      </w:r>
      <w:r>
        <w:t>) from the sun hit solar panels and are converted into electrons of DC electricity inside the photovoltaic cells.</w:t>
      </w:r>
    </w:p>
    <w:p w14:paraId="33A0609B" w14:textId="77777777" w:rsidR="00B06F79" w:rsidRDefault="00EF52F0" w:rsidP="00146605">
      <w:pPr>
        <w:pStyle w:val="ListParagraph"/>
        <w:numPr>
          <w:ilvl w:val="0"/>
          <w:numId w:val="24"/>
        </w:numPr>
        <w:ind w:left="1170" w:hanging="630"/>
      </w:pPr>
      <w:r>
        <w:t>The electrons flow out of the solar panels and into an inverter where they are converted into AC power that can be used in your home.</w:t>
      </w:r>
    </w:p>
    <w:p w14:paraId="2AA6F858" w14:textId="77777777" w:rsidR="00B06F79" w:rsidRDefault="00B06F79" w:rsidP="00146605">
      <w:pPr>
        <w:ind w:left="1170" w:hanging="630"/>
        <w:sectPr w:rsidR="00B06F79">
          <w:headerReference w:type="default" r:id="rId11"/>
          <w:footerReference w:type="default" r:id="rId12"/>
          <w:pgSz w:w="12240" w:h="15840"/>
          <w:pgMar w:top="1440" w:right="1800" w:bottom="90" w:left="1800" w:header="720" w:footer="720" w:gutter="0"/>
          <w:pgNumType w:start="1"/>
          <w:cols w:space="720"/>
        </w:sectPr>
      </w:pPr>
    </w:p>
    <w:p w14:paraId="6292203C" w14:textId="77777777" w:rsidR="00B06F79" w:rsidRDefault="00EF52F0" w:rsidP="00146605">
      <w:pPr>
        <w:pStyle w:val="ListParagraph"/>
        <w:numPr>
          <w:ilvl w:val="0"/>
          <w:numId w:val="24"/>
        </w:numPr>
        <w:ind w:left="1170" w:hanging="630"/>
      </w:pPr>
      <w:r>
        <w:t>A net energy meter tracks all the power produced by the solar system.</w:t>
      </w:r>
    </w:p>
    <w:p w14:paraId="1AEB7697" w14:textId="77777777" w:rsidR="00B06F79" w:rsidRDefault="00EF52F0" w:rsidP="00146605">
      <w:pPr>
        <w:pStyle w:val="ListParagraph"/>
        <w:numPr>
          <w:ilvl w:val="0"/>
          <w:numId w:val="24"/>
        </w:numPr>
        <w:ind w:left="1170" w:hanging="630"/>
      </w:pPr>
      <w:r>
        <w:t xml:space="preserve">At night, or on cloudy days, you’ll </w:t>
      </w:r>
      <w:r>
        <w:br/>
        <w:t>consume energy from the grid, as normal.</w:t>
      </w:r>
    </w:p>
    <w:p w14:paraId="39CC0863" w14:textId="2D5D6A63" w:rsidR="00B06F79" w:rsidRDefault="00EF52F0" w:rsidP="00146605">
      <w:pPr>
        <w:pStyle w:val="ListParagraph"/>
        <w:numPr>
          <w:ilvl w:val="0"/>
          <w:numId w:val="24"/>
        </w:numPr>
        <w:spacing w:after="0"/>
        <w:ind w:left="1170" w:hanging="630"/>
      </w:pPr>
      <w:r>
        <w:t>During the day, under optimal conditions, you’ll consume electricity directly from the sun, as it’s generated.</w:t>
      </w:r>
    </w:p>
    <w:p w14:paraId="589BE8CB" w14:textId="77777777" w:rsidR="00B06F79" w:rsidRDefault="00EF52F0" w:rsidP="00146605">
      <w:pPr>
        <w:pStyle w:val="ListParagraph"/>
        <w:numPr>
          <w:ilvl w:val="0"/>
          <w:numId w:val="24"/>
        </w:numPr>
        <w:ind w:left="1170" w:hanging="630"/>
      </w:pPr>
      <w:r>
        <w:t xml:space="preserve">Excess solar energy that you do not use goes back into the electrical grid, and is credited to your utility bill. </w:t>
      </w:r>
      <w:commentRangeEnd w:id="3"/>
      <w:r w:rsidR="00146605">
        <w:rPr>
          <w:rStyle w:val="CommentReference"/>
        </w:rPr>
        <w:commentReference w:id="3"/>
      </w:r>
      <w:commentRangeEnd w:id="4"/>
      <w:r w:rsidR="008B1ED8">
        <w:rPr>
          <w:rStyle w:val="CommentReference"/>
        </w:rPr>
        <w:commentReference w:id="4"/>
      </w:r>
    </w:p>
    <w:p w14:paraId="2AC1E58E" w14:textId="77777777" w:rsidR="00184025" w:rsidRDefault="00184025" w:rsidP="00184025">
      <w:pPr>
        <w:ind w:left="360"/>
      </w:pPr>
    </w:p>
    <w:p w14:paraId="08C7C89C" w14:textId="703E8D5C" w:rsidR="00184025" w:rsidRDefault="00184025" w:rsidP="00184025">
      <w:pPr>
        <w:ind w:left="360"/>
        <w:sectPr w:rsidR="00184025">
          <w:type w:val="continuous"/>
          <w:pgSz w:w="12240" w:h="15840"/>
          <w:pgMar w:top="1440" w:right="1800" w:bottom="90" w:left="1800" w:header="720" w:footer="720" w:gutter="0"/>
          <w:cols w:space="720"/>
        </w:sectPr>
      </w:pPr>
    </w:p>
    <w:p w14:paraId="7367C237" w14:textId="2E5E3C7E" w:rsidR="00B06F79" w:rsidRDefault="00B06F79"/>
    <w:p w14:paraId="71213171" w14:textId="0209D294" w:rsidR="00184025" w:rsidRDefault="00184025">
      <w:pPr>
        <w:rPr>
          <w:b/>
          <w:sz w:val="28"/>
          <w:szCs w:val="28"/>
        </w:rPr>
      </w:pPr>
      <w:r>
        <w:rPr>
          <w:b/>
          <w:sz w:val="28"/>
          <w:szCs w:val="28"/>
        </w:rPr>
        <w:br w:type="page"/>
      </w:r>
    </w:p>
    <w:p w14:paraId="4DE034FB" w14:textId="77777777" w:rsidR="001A0A9B" w:rsidRDefault="001A0A9B">
      <w:pPr>
        <w:rPr>
          <w:b/>
          <w:sz w:val="28"/>
          <w:szCs w:val="28"/>
        </w:rPr>
      </w:pPr>
    </w:p>
    <w:p w14:paraId="47CCD0E2" w14:textId="77777777" w:rsidR="001A0A9B" w:rsidRDefault="001A0A9B">
      <w:pPr>
        <w:jc w:val="center"/>
        <w:rPr>
          <w:b/>
          <w:sz w:val="28"/>
          <w:szCs w:val="28"/>
        </w:rPr>
      </w:pPr>
    </w:p>
    <w:p w14:paraId="6E92A500" w14:textId="2172AFBE" w:rsidR="00B06F79" w:rsidRDefault="00EF52F0">
      <w:pPr>
        <w:jc w:val="center"/>
      </w:pPr>
      <w:r>
        <w:rPr>
          <w:b/>
          <w:sz w:val="28"/>
          <w:szCs w:val="28"/>
        </w:rPr>
        <w:t>Why KinetEco?</w:t>
      </w:r>
    </w:p>
    <w:p w14:paraId="43A5A25F" w14:textId="4BEEFEC8" w:rsidR="00B06F79" w:rsidRDefault="00EF52F0">
      <w:r>
        <w:t>KinetEco K-Eco panels are the most efficient panels on the market, hands down!</w:t>
      </w:r>
    </w:p>
    <w:p w14:paraId="3D0F3C0A" w14:textId="77777777" w:rsidR="00B06F79" w:rsidRPr="001A0A9B" w:rsidRDefault="00EF52F0" w:rsidP="00F9510F">
      <w:pPr>
        <w:pStyle w:val="Title"/>
        <w:jc w:val="center"/>
        <w:rPr>
          <w:rStyle w:val="IntenseReference"/>
        </w:rPr>
      </w:pPr>
      <w:r w:rsidRPr="001A0A9B">
        <w:rPr>
          <w:rStyle w:val="IntenseReference"/>
          <w:sz w:val="48"/>
        </w:rPr>
        <w:t xml:space="preserve">10 Facts about KinetEco </w:t>
      </w:r>
      <w:commentRangeStart w:id="5"/>
      <w:commentRangeStart w:id="6"/>
      <w:r w:rsidRPr="001A0A9B">
        <w:rPr>
          <w:rStyle w:val="IntenseReference"/>
          <w:sz w:val="48"/>
        </w:rPr>
        <w:t>Panels</w:t>
      </w:r>
      <w:commentRangeEnd w:id="5"/>
      <w:r w:rsidR="005D1421">
        <w:rPr>
          <w:rStyle w:val="CommentReference"/>
        </w:rPr>
        <w:commentReference w:id="5"/>
      </w:r>
      <w:commentRangeEnd w:id="6"/>
      <w:r w:rsidR="0076708A">
        <w:rPr>
          <w:rStyle w:val="CommentReference"/>
        </w:rPr>
        <w:commentReference w:id="6"/>
      </w:r>
    </w:p>
    <w:p w14:paraId="0E79E544" w14:textId="711576EB" w:rsidR="0076708A" w:rsidRPr="00F9510F" w:rsidRDefault="00531D12" w:rsidP="00F9510F">
      <w:pPr>
        <w:pStyle w:val="Heading1"/>
        <w:ind w:left="330" w:firstLine="0"/>
        <w:rPr>
          <w:ins w:id="7" w:author="meer ram" w:date="2019-12-05T20:40:00Z"/>
          <w:sz w:val="24"/>
        </w:rPr>
      </w:pPr>
      <w:bookmarkStart w:id="8" w:name="_GoBack"/>
      <w:ins w:id="9" w:author="meer ram" w:date="2019-12-05T20:46:00Z">
        <w:r>
          <w:rPr>
            <w:noProof/>
            <w:sz w:val="24"/>
          </w:rPr>
          <w:drawing>
            <wp:inline distT="0" distB="0" distL="0" distR="0" wp14:anchorId="5F801C64" wp14:editId="453D3E7D">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ins>
      <w:bookmarkEnd w:id="8"/>
    </w:p>
    <w:tbl>
      <w:tblPr>
        <w:tblStyle w:val="TableGrid"/>
        <w:tblpPr w:leftFromText="180" w:rightFromText="180" w:horzAnchor="margin" w:tblpY="1614"/>
        <w:tblW w:w="0" w:type="auto"/>
        <w:tblLook w:val="04A0" w:firstRow="1" w:lastRow="0" w:firstColumn="1" w:lastColumn="0" w:noHBand="0" w:noVBand="1"/>
        <w:tblPrChange w:id="10" w:author="meer ram" w:date="2019-12-05T20:40:00Z">
          <w:tblPr>
            <w:tblStyle w:val="TableGrid"/>
            <w:tblW w:w="0" w:type="auto"/>
            <w:tblInd w:w="535" w:type="dxa"/>
            <w:tblLook w:val="04A0" w:firstRow="1" w:lastRow="0" w:firstColumn="1" w:lastColumn="0" w:noHBand="0" w:noVBand="1"/>
          </w:tblPr>
        </w:tblPrChange>
      </w:tblPr>
      <w:tblGrid>
        <w:gridCol w:w="7550"/>
        <w:tblGridChange w:id="11">
          <w:tblGrid>
            <w:gridCol w:w="7550"/>
          </w:tblGrid>
        </w:tblGridChange>
      </w:tblGrid>
      <w:tr w:rsidR="00F9510F" w:rsidRPr="00F9510F" w:rsidDel="0076708A" w14:paraId="09E0DB5E" w14:textId="396515EC" w:rsidTr="0076708A">
        <w:trPr>
          <w:del w:id="12" w:author="meer ram" w:date="2019-12-05T20:40:00Z"/>
        </w:trPr>
        <w:tc>
          <w:tcPr>
            <w:tcW w:w="7550" w:type="dxa"/>
            <w:tcPrChange w:id="13" w:author="meer ram" w:date="2019-12-05T20:40:00Z">
              <w:tcPr>
                <w:tcW w:w="7550" w:type="dxa"/>
              </w:tcPr>
            </w:tcPrChange>
          </w:tcPr>
          <w:p w14:paraId="508498A5" w14:textId="03C50BDF" w:rsidR="00F9510F" w:rsidRPr="00F9510F" w:rsidDel="0076708A" w:rsidRDefault="00F9510F" w:rsidP="0076708A">
            <w:pPr>
              <w:pStyle w:val="Heading1"/>
              <w:ind w:left="330" w:firstLine="0"/>
              <w:outlineLvl w:val="0"/>
              <w:rPr>
                <w:del w:id="14" w:author="meer ram" w:date="2019-12-05T20:40:00Z"/>
                <w:sz w:val="24"/>
              </w:rPr>
            </w:pPr>
            <w:del w:id="15" w:author="meer ram" w:date="2019-12-05T20:40:00Z">
              <w:r w:rsidRPr="00F9510F" w:rsidDel="0076708A">
                <w:rPr>
                  <w:sz w:val="24"/>
                </w:rPr>
                <w:delText>Is completely portable.</w:delText>
              </w:r>
            </w:del>
          </w:p>
        </w:tc>
      </w:tr>
      <w:tr w:rsidR="00F9510F" w:rsidRPr="00F9510F" w:rsidDel="0076708A" w14:paraId="19353E2A" w14:textId="511BD290" w:rsidTr="0076708A">
        <w:trPr>
          <w:del w:id="16" w:author="meer ram" w:date="2019-12-05T20:40:00Z"/>
        </w:trPr>
        <w:tc>
          <w:tcPr>
            <w:tcW w:w="7550" w:type="dxa"/>
            <w:tcPrChange w:id="17" w:author="meer ram" w:date="2019-12-05T20:40:00Z">
              <w:tcPr>
                <w:tcW w:w="7550" w:type="dxa"/>
              </w:tcPr>
            </w:tcPrChange>
          </w:tcPr>
          <w:p w14:paraId="124C6E6E" w14:textId="7C79360F" w:rsidR="00F9510F" w:rsidRPr="00F9510F" w:rsidDel="0076708A" w:rsidRDefault="00F9510F" w:rsidP="0076708A">
            <w:pPr>
              <w:pStyle w:val="Heading1"/>
              <w:ind w:left="330" w:firstLine="0"/>
              <w:outlineLvl w:val="0"/>
              <w:rPr>
                <w:del w:id="18" w:author="meer ram" w:date="2019-12-05T20:40:00Z"/>
                <w:sz w:val="24"/>
              </w:rPr>
            </w:pPr>
            <w:del w:id="19" w:author="meer ram" w:date="2019-12-05T20:40:00Z">
              <w:r w:rsidRPr="00F9510F" w:rsidDel="0076708A">
                <w:rPr>
                  <w:sz w:val="24"/>
                </w:rPr>
                <w:delText>Functions on a cloudy day.</w:delText>
              </w:r>
            </w:del>
          </w:p>
        </w:tc>
      </w:tr>
      <w:tr w:rsidR="00F9510F" w:rsidRPr="00F9510F" w:rsidDel="0076708A" w14:paraId="228721BB" w14:textId="3BB013BE" w:rsidTr="0076708A">
        <w:trPr>
          <w:del w:id="20" w:author="meer ram" w:date="2019-12-05T20:40:00Z"/>
        </w:trPr>
        <w:tc>
          <w:tcPr>
            <w:tcW w:w="7550" w:type="dxa"/>
            <w:tcPrChange w:id="21" w:author="meer ram" w:date="2019-12-05T20:40:00Z">
              <w:tcPr>
                <w:tcW w:w="7550" w:type="dxa"/>
              </w:tcPr>
            </w:tcPrChange>
          </w:tcPr>
          <w:p w14:paraId="2A9EA0AF" w14:textId="7940880B" w:rsidR="00F9510F" w:rsidRPr="00F9510F" w:rsidDel="0076708A" w:rsidRDefault="00F9510F" w:rsidP="0076708A">
            <w:pPr>
              <w:pStyle w:val="Heading1"/>
              <w:ind w:left="330" w:firstLine="0"/>
              <w:outlineLvl w:val="0"/>
              <w:rPr>
                <w:del w:id="22" w:author="meer ram" w:date="2019-12-05T20:40:00Z"/>
                <w:sz w:val="24"/>
              </w:rPr>
            </w:pPr>
            <w:del w:id="23" w:author="meer ram" w:date="2019-12-05T20:40:00Z">
              <w:r w:rsidRPr="00F9510F" w:rsidDel="0076708A">
                <w:rPr>
                  <w:sz w:val="24"/>
                </w:rPr>
                <w:delText>Charges in only 2 hours in full sun.</w:delText>
              </w:r>
            </w:del>
          </w:p>
        </w:tc>
      </w:tr>
      <w:tr w:rsidR="00F9510F" w:rsidRPr="00F9510F" w:rsidDel="0076708A" w14:paraId="081D8EE8" w14:textId="0613F37F" w:rsidTr="0076708A">
        <w:trPr>
          <w:del w:id="24" w:author="meer ram" w:date="2019-12-05T20:40:00Z"/>
        </w:trPr>
        <w:tc>
          <w:tcPr>
            <w:tcW w:w="7550" w:type="dxa"/>
            <w:tcPrChange w:id="25" w:author="meer ram" w:date="2019-12-05T20:40:00Z">
              <w:tcPr>
                <w:tcW w:w="7550" w:type="dxa"/>
              </w:tcPr>
            </w:tcPrChange>
          </w:tcPr>
          <w:p w14:paraId="3525D9B4" w14:textId="24F5D5B3" w:rsidR="00F9510F" w:rsidRPr="00F9510F" w:rsidDel="0076708A" w:rsidRDefault="00F9510F" w:rsidP="0076708A">
            <w:pPr>
              <w:pStyle w:val="Heading1"/>
              <w:ind w:left="330" w:firstLine="0"/>
              <w:outlineLvl w:val="0"/>
              <w:rPr>
                <w:del w:id="26" w:author="meer ram" w:date="2019-12-05T20:40:00Z"/>
                <w:sz w:val="24"/>
              </w:rPr>
            </w:pPr>
            <w:del w:id="27" w:author="meer ram" w:date="2019-12-05T20:40:00Z">
              <w:r w:rsidRPr="00F9510F" w:rsidDel="0076708A">
                <w:rPr>
                  <w:sz w:val="24"/>
                </w:rPr>
                <w:delText>Only 6 to 8 hours to charge in partial to full sun.</w:delText>
              </w:r>
            </w:del>
          </w:p>
        </w:tc>
      </w:tr>
      <w:tr w:rsidR="00F9510F" w:rsidRPr="00F9510F" w:rsidDel="0076708A" w14:paraId="2C5E6328" w14:textId="6C72A98F" w:rsidTr="0076708A">
        <w:trPr>
          <w:del w:id="28" w:author="meer ram" w:date="2019-12-05T20:40:00Z"/>
        </w:trPr>
        <w:tc>
          <w:tcPr>
            <w:tcW w:w="7550" w:type="dxa"/>
            <w:tcPrChange w:id="29" w:author="meer ram" w:date="2019-12-05T20:40:00Z">
              <w:tcPr>
                <w:tcW w:w="7550" w:type="dxa"/>
              </w:tcPr>
            </w:tcPrChange>
          </w:tcPr>
          <w:p w14:paraId="71001CD1" w14:textId="77A0BCA9" w:rsidR="00F9510F" w:rsidRPr="00F9510F" w:rsidDel="0076708A" w:rsidRDefault="00F9510F" w:rsidP="0076708A">
            <w:pPr>
              <w:pStyle w:val="Heading1"/>
              <w:ind w:left="330" w:firstLine="0"/>
              <w:outlineLvl w:val="0"/>
              <w:rPr>
                <w:del w:id="30" w:author="meer ram" w:date="2019-12-05T20:40:00Z"/>
                <w:sz w:val="24"/>
              </w:rPr>
            </w:pPr>
            <w:del w:id="31" w:author="meer ram" w:date="2019-12-05T20:40:00Z">
              <w:r w:rsidRPr="00F9510F" w:rsidDel="0076708A">
                <w:rPr>
                  <w:sz w:val="24"/>
                </w:rPr>
                <w:delText>Provides up to 18 hours of power.</w:delText>
              </w:r>
            </w:del>
          </w:p>
        </w:tc>
      </w:tr>
      <w:tr w:rsidR="00F9510F" w:rsidRPr="00F9510F" w:rsidDel="0076708A" w14:paraId="1BC0E905" w14:textId="3F9577BA" w:rsidTr="0076708A">
        <w:trPr>
          <w:del w:id="32" w:author="meer ram" w:date="2019-12-05T20:40:00Z"/>
        </w:trPr>
        <w:tc>
          <w:tcPr>
            <w:tcW w:w="7550" w:type="dxa"/>
            <w:tcPrChange w:id="33" w:author="meer ram" w:date="2019-12-05T20:40:00Z">
              <w:tcPr>
                <w:tcW w:w="7550" w:type="dxa"/>
              </w:tcPr>
            </w:tcPrChange>
          </w:tcPr>
          <w:p w14:paraId="3C0EB84B" w14:textId="6EDD6C6D" w:rsidR="00F9510F" w:rsidRPr="00F9510F" w:rsidDel="0076708A" w:rsidRDefault="00F9510F" w:rsidP="0076708A">
            <w:pPr>
              <w:pStyle w:val="Heading1"/>
              <w:ind w:left="330" w:firstLine="0"/>
              <w:outlineLvl w:val="0"/>
              <w:rPr>
                <w:del w:id="34" w:author="meer ram" w:date="2019-12-05T20:40:00Z"/>
                <w:sz w:val="24"/>
              </w:rPr>
            </w:pPr>
            <w:del w:id="35" w:author="meer ram" w:date="2019-12-05T20:40:00Z">
              <w:r w:rsidRPr="00F9510F" w:rsidDel="0076708A">
                <w:rPr>
                  <w:sz w:val="24"/>
                </w:rPr>
                <w:delText>Highest energy output of any solar panel.</w:delText>
              </w:r>
            </w:del>
          </w:p>
        </w:tc>
      </w:tr>
      <w:tr w:rsidR="00F9510F" w:rsidRPr="00F9510F" w:rsidDel="0076708A" w14:paraId="7BF60200" w14:textId="28819FEF" w:rsidTr="0076708A">
        <w:trPr>
          <w:del w:id="36" w:author="meer ram" w:date="2019-12-05T20:40:00Z"/>
        </w:trPr>
        <w:tc>
          <w:tcPr>
            <w:tcW w:w="7550" w:type="dxa"/>
            <w:tcPrChange w:id="37" w:author="meer ram" w:date="2019-12-05T20:40:00Z">
              <w:tcPr>
                <w:tcW w:w="7550" w:type="dxa"/>
              </w:tcPr>
            </w:tcPrChange>
          </w:tcPr>
          <w:p w14:paraId="52B81B23" w14:textId="10264DC1" w:rsidR="00F9510F" w:rsidRPr="00F9510F" w:rsidDel="0076708A" w:rsidRDefault="00F9510F" w:rsidP="0076708A">
            <w:pPr>
              <w:pStyle w:val="Heading1"/>
              <w:ind w:left="330" w:firstLine="0"/>
              <w:outlineLvl w:val="0"/>
              <w:rPr>
                <w:del w:id="38" w:author="meer ram" w:date="2019-12-05T20:40:00Z"/>
                <w:sz w:val="24"/>
              </w:rPr>
            </w:pPr>
            <w:del w:id="39" w:author="meer ram" w:date="2019-12-05T20:40:00Z">
              <w:r w:rsidRPr="00F9510F" w:rsidDel="0076708A">
                <w:rPr>
                  <w:sz w:val="24"/>
                </w:rPr>
                <w:delText>Highest efficiency in the smallest footprint.</w:delText>
              </w:r>
            </w:del>
          </w:p>
        </w:tc>
      </w:tr>
      <w:tr w:rsidR="00F9510F" w:rsidRPr="00F9510F" w:rsidDel="0076708A" w14:paraId="4DE534D8" w14:textId="7B96E26B" w:rsidTr="0076708A">
        <w:trPr>
          <w:del w:id="40" w:author="meer ram" w:date="2019-12-05T20:40:00Z"/>
        </w:trPr>
        <w:tc>
          <w:tcPr>
            <w:tcW w:w="7550" w:type="dxa"/>
            <w:tcPrChange w:id="41" w:author="meer ram" w:date="2019-12-05T20:40:00Z">
              <w:tcPr>
                <w:tcW w:w="7550" w:type="dxa"/>
              </w:tcPr>
            </w:tcPrChange>
          </w:tcPr>
          <w:p w14:paraId="27B7B69C" w14:textId="53DA5FB7" w:rsidR="00F9510F" w:rsidRPr="00F9510F" w:rsidDel="0076708A" w:rsidRDefault="00F9510F" w:rsidP="0076708A">
            <w:pPr>
              <w:pStyle w:val="Heading1"/>
              <w:ind w:left="330" w:firstLine="0"/>
              <w:outlineLvl w:val="0"/>
              <w:rPr>
                <w:del w:id="42" w:author="meer ram" w:date="2019-12-05T20:40:00Z"/>
                <w:sz w:val="24"/>
              </w:rPr>
            </w:pPr>
            <w:del w:id="43" w:author="meer ram" w:date="2019-12-05T20:40:00Z">
              <w:r w:rsidRPr="00F9510F" w:rsidDel="0076708A">
                <w:rPr>
                  <w:sz w:val="24"/>
                </w:rPr>
                <w:delText>Available in wide range of wattages from 180W to 230W</w:delText>
              </w:r>
            </w:del>
          </w:p>
        </w:tc>
      </w:tr>
      <w:tr w:rsidR="00F9510F" w:rsidRPr="00F9510F" w:rsidDel="0076708A" w14:paraId="5F0FDEC6" w14:textId="24DD0E00" w:rsidTr="0076708A">
        <w:trPr>
          <w:del w:id="44" w:author="meer ram" w:date="2019-12-05T20:40:00Z"/>
        </w:trPr>
        <w:tc>
          <w:tcPr>
            <w:tcW w:w="7550" w:type="dxa"/>
            <w:tcPrChange w:id="45" w:author="meer ram" w:date="2019-12-05T20:40:00Z">
              <w:tcPr>
                <w:tcW w:w="7550" w:type="dxa"/>
              </w:tcPr>
            </w:tcPrChange>
          </w:tcPr>
          <w:p w14:paraId="6D2928D2" w14:textId="4E2CB9B4" w:rsidR="00F9510F" w:rsidRPr="00F9510F" w:rsidDel="0076708A" w:rsidRDefault="00F9510F" w:rsidP="0076708A">
            <w:pPr>
              <w:pStyle w:val="Heading1"/>
              <w:ind w:left="330" w:firstLine="0"/>
              <w:outlineLvl w:val="0"/>
              <w:rPr>
                <w:del w:id="46" w:author="meer ram" w:date="2019-12-05T20:40:00Z"/>
                <w:sz w:val="24"/>
              </w:rPr>
            </w:pPr>
            <w:del w:id="47" w:author="meer ram" w:date="2019-12-05T20:40:00Z">
              <w:r w:rsidRPr="00F9510F" w:rsidDel="0076708A">
                <w:rPr>
                  <w:sz w:val="24"/>
                </w:rPr>
                <w:delText>Uses CFL Bulbs</w:delText>
              </w:r>
            </w:del>
          </w:p>
        </w:tc>
      </w:tr>
      <w:tr w:rsidR="00F9510F" w:rsidRPr="00F9510F" w:rsidDel="0076708A" w14:paraId="4600B2E0" w14:textId="47819C5E" w:rsidTr="0076708A">
        <w:trPr>
          <w:del w:id="48" w:author="meer ram" w:date="2019-12-05T20:40:00Z"/>
        </w:trPr>
        <w:tc>
          <w:tcPr>
            <w:tcW w:w="7550" w:type="dxa"/>
            <w:tcPrChange w:id="49" w:author="meer ram" w:date="2019-12-05T20:40:00Z">
              <w:tcPr>
                <w:tcW w:w="7550" w:type="dxa"/>
              </w:tcPr>
            </w:tcPrChange>
          </w:tcPr>
          <w:p w14:paraId="7EE22DB7" w14:textId="6CA66BC7" w:rsidR="00F9510F" w:rsidRPr="00F9510F" w:rsidDel="0076708A" w:rsidRDefault="00F9510F" w:rsidP="0076708A">
            <w:pPr>
              <w:pStyle w:val="Heading1"/>
              <w:ind w:left="330" w:firstLine="0"/>
              <w:outlineLvl w:val="0"/>
              <w:rPr>
                <w:del w:id="50" w:author="meer ram" w:date="2019-12-05T20:40:00Z"/>
                <w:sz w:val="24"/>
              </w:rPr>
            </w:pPr>
            <w:del w:id="51" w:author="meer ram" w:date="2019-12-05T20:40:00Z">
              <w:r w:rsidRPr="00F9510F" w:rsidDel="0076708A">
                <w:rPr>
                  <w:sz w:val="24"/>
                </w:rPr>
                <w:delText>CFL bulbs use 75% less energy.</w:delText>
              </w:r>
            </w:del>
          </w:p>
        </w:tc>
      </w:tr>
      <w:tr w:rsidR="00F9510F" w:rsidRPr="00F9510F" w:rsidDel="0076708A" w14:paraId="27E923B9" w14:textId="1A43FBCB" w:rsidTr="0076708A">
        <w:trPr>
          <w:del w:id="52" w:author="meer ram" w:date="2019-12-05T20:40:00Z"/>
        </w:trPr>
        <w:tc>
          <w:tcPr>
            <w:tcW w:w="7550" w:type="dxa"/>
            <w:tcPrChange w:id="53" w:author="meer ram" w:date="2019-12-05T20:40:00Z">
              <w:tcPr>
                <w:tcW w:w="7550" w:type="dxa"/>
              </w:tcPr>
            </w:tcPrChange>
          </w:tcPr>
          <w:p w14:paraId="23DB1CB5" w14:textId="29E6E74B" w:rsidR="00F9510F" w:rsidRPr="00F9510F" w:rsidDel="0076708A" w:rsidRDefault="00F9510F" w:rsidP="0076708A">
            <w:pPr>
              <w:pStyle w:val="Heading1"/>
              <w:ind w:left="330" w:firstLine="0"/>
              <w:outlineLvl w:val="0"/>
              <w:rPr>
                <w:del w:id="54" w:author="meer ram" w:date="2019-12-05T20:40:00Z"/>
                <w:sz w:val="24"/>
              </w:rPr>
            </w:pPr>
            <w:del w:id="55" w:author="meer ram" w:date="2019-12-05T20:40:00Z">
              <w:r w:rsidRPr="00F9510F" w:rsidDel="0076708A">
                <w:rPr>
                  <w:sz w:val="24"/>
                </w:rPr>
                <w:delText>CFL bulbs provide pure white light.</w:delText>
              </w:r>
            </w:del>
          </w:p>
        </w:tc>
      </w:tr>
      <w:tr w:rsidR="00F9510F" w:rsidRPr="00F9510F" w:rsidDel="0076708A" w14:paraId="0C2BF1F4" w14:textId="1FAA31AA" w:rsidTr="0076708A">
        <w:trPr>
          <w:del w:id="56" w:author="meer ram" w:date="2019-12-05T20:40:00Z"/>
        </w:trPr>
        <w:tc>
          <w:tcPr>
            <w:tcW w:w="7550" w:type="dxa"/>
            <w:tcPrChange w:id="57" w:author="meer ram" w:date="2019-12-05T20:40:00Z">
              <w:tcPr>
                <w:tcW w:w="7550" w:type="dxa"/>
              </w:tcPr>
            </w:tcPrChange>
          </w:tcPr>
          <w:p w14:paraId="360C2D20" w14:textId="263A2500" w:rsidR="00F9510F" w:rsidRPr="00F9510F" w:rsidDel="0076708A" w:rsidRDefault="00F9510F" w:rsidP="0076708A">
            <w:pPr>
              <w:pStyle w:val="Heading1"/>
              <w:ind w:left="330" w:firstLine="0"/>
              <w:outlineLvl w:val="0"/>
              <w:rPr>
                <w:del w:id="58" w:author="meer ram" w:date="2019-12-05T20:40:00Z"/>
                <w:sz w:val="24"/>
              </w:rPr>
            </w:pPr>
            <w:del w:id="59" w:author="meer ram" w:date="2019-12-05T20:40:00Z">
              <w:r w:rsidRPr="00F9510F" w:rsidDel="0076708A">
                <w:rPr>
                  <w:sz w:val="24"/>
                </w:rPr>
                <w:delText>Available in a range from 9W to 70W.</w:delText>
              </w:r>
            </w:del>
          </w:p>
        </w:tc>
      </w:tr>
      <w:tr w:rsidR="00F9510F" w:rsidRPr="00F9510F" w:rsidDel="0076708A" w14:paraId="1D171F92" w14:textId="2BE3518F" w:rsidTr="0076708A">
        <w:trPr>
          <w:del w:id="60" w:author="meer ram" w:date="2019-12-05T20:40:00Z"/>
        </w:trPr>
        <w:tc>
          <w:tcPr>
            <w:tcW w:w="7550" w:type="dxa"/>
            <w:tcPrChange w:id="61" w:author="meer ram" w:date="2019-12-05T20:40:00Z">
              <w:tcPr>
                <w:tcW w:w="7550" w:type="dxa"/>
              </w:tcPr>
            </w:tcPrChange>
          </w:tcPr>
          <w:p w14:paraId="0CEDE281" w14:textId="39BD3D3E" w:rsidR="00F9510F" w:rsidRPr="00F9510F" w:rsidDel="0076708A" w:rsidRDefault="00F9510F" w:rsidP="0076708A">
            <w:pPr>
              <w:pStyle w:val="Heading1"/>
              <w:ind w:left="330" w:firstLine="0"/>
              <w:outlineLvl w:val="0"/>
              <w:rPr>
                <w:del w:id="62" w:author="meer ram" w:date="2019-12-05T20:40:00Z"/>
                <w:sz w:val="24"/>
              </w:rPr>
            </w:pPr>
            <w:del w:id="63" w:author="meer ram" w:date="2019-12-05T20:40:00Z">
              <w:r w:rsidRPr="00F9510F" w:rsidDel="0076708A">
                <w:rPr>
                  <w:sz w:val="24"/>
                </w:rPr>
                <w:delText>Panels are tiny 4”x 3”</w:delText>
              </w:r>
              <w:r w:rsidRPr="00F9510F" w:rsidDel="0076708A">
                <w:rPr>
                  <w:b/>
                  <w:i/>
                  <w:sz w:val="24"/>
                </w:rPr>
                <w:delText xml:space="preserve"> </w:delText>
              </w:r>
              <w:r w:rsidRPr="00F9510F" w:rsidDel="0076708A">
                <w:rPr>
                  <w:sz w:val="24"/>
                </w:rPr>
                <w:delText>size</w:delText>
              </w:r>
            </w:del>
          </w:p>
        </w:tc>
      </w:tr>
    </w:tbl>
    <w:p w14:paraId="08A7AF41" w14:textId="70338B8D" w:rsidR="00DB6BC7" w:rsidRDefault="00DB6BC7" w:rsidP="00F9510F"/>
    <w:p w14:paraId="41411C0C" w14:textId="77777777" w:rsidR="00DB6BC7" w:rsidRDefault="00DB6BC7">
      <w:pPr>
        <w:sectPr w:rsidR="00DB6BC7">
          <w:headerReference w:type="default" r:id="rId18"/>
          <w:footerReference w:type="default" r:id="rId19"/>
          <w:type w:val="continuous"/>
          <w:pgSz w:w="12240" w:h="15840"/>
          <w:pgMar w:top="1440" w:right="1800" w:bottom="90" w:left="1800" w:header="720" w:footer="720" w:gutter="0"/>
          <w:cols w:space="720"/>
        </w:sectPr>
      </w:pPr>
    </w:p>
    <w:p w14:paraId="047D8B4D" w14:textId="79DDDB1D" w:rsidR="00DB6BC7" w:rsidRDefault="00DB6BC7"/>
    <w:tbl>
      <w:tblPr>
        <w:tblStyle w:val="TableGrid"/>
        <w:tblpPr w:leftFromText="180" w:rightFromText="180" w:horzAnchor="margin" w:tblpXSpec="center" w:tblpY="375"/>
        <w:tblW w:w="10980" w:type="dxa"/>
        <w:tblLook w:val="04A0" w:firstRow="1" w:lastRow="0" w:firstColumn="1" w:lastColumn="0" w:noHBand="0" w:noVBand="1"/>
      </w:tblPr>
      <w:tblGrid>
        <w:gridCol w:w="399"/>
        <w:gridCol w:w="10581"/>
      </w:tblGrid>
      <w:tr w:rsidR="00DB6BC7" w14:paraId="34039671" w14:textId="77777777" w:rsidTr="00720D92">
        <w:tc>
          <w:tcPr>
            <w:tcW w:w="399" w:type="dxa"/>
          </w:tcPr>
          <w:p w14:paraId="5F55ABD0" w14:textId="77777777" w:rsidR="00DB6BC7" w:rsidRDefault="00DB6BC7" w:rsidP="00DB6BC7">
            <w:pPr>
              <w:rPr>
                <w:rFonts w:ascii="Calibri" w:hAnsi="Calibri"/>
              </w:rPr>
            </w:pPr>
            <w:r>
              <w:rPr>
                <w:rFonts w:ascii="Calibri" w:hAnsi="Calibri"/>
              </w:rPr>
              <w:t>1.</w:t>
            </w:r>
          </w:p>
        </w:tc>
        <w:tc>
          <w:tcPr>
            <w:tcW w:w="10581" w:type="dxa"/>
          </w:tcPr>
          <w:p w14:paraId="74AD3628" w14:textId="0F441CAA" w:rsidR="00DB6BC7" w:rsidRDefault="00DB6BC7" w:rsidP="00DB6BC7">
            <w:pPr>
              <w:rPr>
                <w:rFonts w:ascii="Calibri" w:hAnsi="Calibri"/>
              </w:rPr>
            </w:pPr>
            <w:r>
              <w:rPr>
                <w:rFonts w:ascii="Calibri" w:hAnsi="Calibri"/>
              </w:rPr>
              <w:t xml:space="preserve">Save the file as “My Challenge” in the Chapter </w:t>
            </w:r>
            <w:r w:rsidR="00184025">
              <w:rPr>
                <w:rFonts w:ascii="Calibri" w:hAnsi="Calibri"/>
              </w:rPr>
              <w:t>7</w:t>
            </w:r>
            <w:r>
              <w:rPr>
                <w:rFonts w:ascii="Calibri" w:hAnsi="Calibri"/>
              </w:rPr>
              <w:t xml:space="preserve"> Exercises folder.</w:t>
            </w:r>
          </w:p>
        </w:tc>
      </w:tr>
      <w:tr w:rsidR="00DB6BC7" w14:paraId="34A90248" w14:textId="77777777" w:rsidTr="00720D92">
        <w:tc>
          <w:tcPr>
            <w:tcW w:w="399" w:type="dxa"/>
          </w:tcPr>
          <w:p w14:paraId="08AF34E9" w14:textId="77777777" w:rsidR="00DB6BC7" w:rsidRDefault="00DB6BC7" w:rsidP="00DB6BC7">
            <w:pPr>
              <w:rPr>
                <w:rFonts w:ascii="Calibri" w:hAnsi="Calibri"/>
              </w:rPr>
            </w:pPr>
            <w:r>
              <w:rPr>
                <w:rFonts w:ascii="Calibri" w:hAnsi="Calibri"/>
              </w:rPr>
              <w:t>2.</w:t>
            </w:r>
          </w:p>
        </w:tc>
        <w:tc>
          <w:tcPr>
            <w:tcW w:w="10581" w:type="dxa"/>
          </w:tcPr>
          <w:p w14:paraId="3FE0932D" w14:textId="3020D8BB" w:rsidR="00DB6BC7" w:rsidRDefault="00184025" w:rsidP="00DB6BC7">
            <w:pPr>
              <w:pStyle w:val="ListParagraph"/>
              <w:numPr>
                <w:ilvl w:val="0"/>
                <w:numId w:val="17"/>
              </w:numPr>
              <w:ind w:left="307" w:hanging="307"/>
              <w:rPr>
                <w:rFonts w:ascii="Calibri" w:hAnsi="Calibri"/>
              </w:rPr>
            </w:pPr>
            <w:r>
              <w:rPr>
                <w:rFonts w:ascii="Calibri" w:hAnsi="Calibri"/>
              </w:rPr>
              <w:t>Enter the following comment after the heading “</w:t>
            </w:r>
            <w:r>
              <w:rPr>
                <w:rFonts w:ascii="Calibri" w:hAnsi="Calibri"/>
                <w:b/>
              </w:rPr>
              <w:t>10 Facts About KinetEco Panels</w:t>
            </w:r>
            <w:r>
              <w:rPr>
                <w:rFonts w:ascii="Calibri" w:hAnsi="Calibri"/>
              </w:rPr>
              <w:t>”:</w:t>
            </w:r>
          </w:p>
          <w:p w14:paraId="3C05D11A" w14:textId="77777777" w:rsidR="00184025" w:rsidRDefault="00184025" w:rsidP="00DB6BC7">
            <w:pPr>
              <w:pStyle w:val="ListParagraph"/>
              <w:numPr>
                <w:ilvl w:val="0"/>
                <w:numId w:val="17"/>
              </w:numPr>
              <w:ind w:left="307" w:hanging="307"/>
              <w:rPr>
                <w:rFonts w:ascii="Calibri" w:hAnsi="Calibri"/>
              </w:rPr>
            </w:pPr>
            <w:r>
              <w:rPr>
                <w:rFonts w:ascii="Calibri" w:hAnsi="Calibri"/>
              </w:rPr>
              <w:t>“Convert this table to text and create a Vertical Accent list diagram that includes all 10 facts.”</w:t>
            </w:r>
          </w:p>
          <w:p w14:paraId="775C8D63" w14:textId="6F9540A6" w:rsidR="00184025" w:rsidRPr="005C77D5" w:rsidRDefault="00184025" w:rsidP="00DB6BC7">
            <w:pPr>
              <w:pStyle w:val="ListParagraph"/>
              <w:numPr>
                <w:ilvl w:val="0"/>
                <w:numId w:val="17"/>
              </w:numPr>
              <w:ind w:left="307" w:hanging="307"/>
              <w:rPr>
                <w:rFonts w:ascii="Calibri" w:hAnsi="Calibri"/>
              </w:rPr>
            </w:pPr>
            <w:r>
              <w:rPr>
                <w:rFonts w:ascii="Calibri" w:hAnsi="Calibri"/>
              </w:rPr>
              <w:t>Complete the request and mark the Comment as Resolve.</w:t>
            </w:r>
          </w:p>
        </w:tc>
      </w:tr>
      <w:tr w:rsidR="00DB6BC7" w14:paraId="68749BC8" w14:textId="77777777" w:rsidTr="00720D92">
        <w:tc>
          <w:tcPr>
            <w:tcW w:w="399" w:type="dxa"/>
          </w:tcPr>
          <w:p w14:paraId="52C94C9C" w14:textId="77777777" w:rsidR="00DB6BC7" w:rsidRDefault="00DB6BC7" w:rsidP="00DB6BC7">
            <w:pPr>
              <w:rPr>
                <w:rFonts w:ascii="Calibri" w:hAnsi="Calibri"/>
              </w:rPr>
            </w:pPr>
            <w:r>
              <w:rPr>
                <w:rFonts w:ascii="Calibri" w:hAnsi="Calibri"/>
              </w:rPr>
              <w:t>3.</w:t>
            </w:r>
          </w:p>
        </w:tc>
        <w:tc>
          <w:tcPr>
            <w:tcW w:w="10581" w:type="dxa"/>
          </w:tcPr>
          <w:p w14:paraId="4033C7CC" w14:textId="5EAA57F6" w:rsidR="00D624A8" w:rsidRDefault="00D624A8" w:rsidP="00DB6BC7">
            <w:pPr>
              <w:pStyle w:val="ListParagraph"/>
              <w:numPr>
                <w:ilvl w:val="0"/>
                <w:numId w:val="18"/>
              </w:numPr>
              <w:ind w:left="307" w:hanging="307"/>
              <w:rPr>
                <w:rFonts w:ascii="Calibri" w:hAnsi="Calibri"/>
              </w:rPr>
            </w:pPr>
            <w:r>
              <w:rPr>
                <w:rFonts w:ascii="Calibri" w:hAnsi="Calibri"/>
              </w:rPr>
              <w:t xml:space="preserve">Reply to the Comment from </w:t>
            </w:r>
            <w:r w:rsidR="00146605">
              <w:rPr>
                <w:rFonts w:ascii="Calibri" w:hAnsi="Calibri"/>
              </w:rPr>
              <w:t xml:space="preserve">Jon Doe </w:t>
            </w:r>
            <w:r>
              <w:rPr>
                <w:rFonts w:ascii="Calibri" w:hAnsi="Calibri"/>
              </w:rPr>
              <w:t>with “Done.”</w:t>
            </w:r>
          </w:p>
          <w:p w14:paraId="61287746" w14:textId="3EE38A62" w:rsidR="00DB6BC7" w:rsidRPr="00D27780" w:rsidRDefault="00D624A8" w:rsidP="00DB6BC7">
            <w:pPr>
              <w:pStyle w:val="ListParagraph"/>
              <w:numPr>
                <w:ilvl w:val="0"/>
                <w:numId w:val="18"/>
              </w:numPr>
              <w:ind w:left="307" w:hanging="307"/>
              <w:rPr>
                <w:rFonts w:ascii="Calibri" w:hAnsi="Calibri"/>
              </w:rPr>
            </w:pPr>
            <w:r>
              <w:rPr>
                <w:rFonts w:ascii="Calibri" w:hAnsi="Calibri"/>
              </w:rPr>
              <w:t>Mark the Comment as Resolve</w:t>
            </w:r>
            <w:r w:rsidR="00146605">
              <w:rPr>
                <w:rFonts w:ascii="Calibri" w:hAnsi="Calibri"/>
              </w:rPr>
              <w:t>.</w:t>
            </w:r>
          </w:p>
        </w:tc>
      </w:tr>
      <w:tr w:rsidR="00DB6BC7" w14:paraId="7B4453E4" w14:textId="77777777" w:rsidTr="00720D92">
        <w:trPr>
          <w:trHeight w:val="354"/>
        </w:trPr>
        <w:tc>
          <w:tcPr>
            <w:tcW w:w="399" w:type="dxa"/>
          </w:tcPr>
          <w:p w14:paraId="5C894250" w14:textId="77777777" w:rsidR="00DB6BC7" w:rsidRDefault="00DB6BC7" w:rsidP="00DB6BC7">
            <w:pPr>
              <w:rPr>
                <w:rFonts w:ascii="Calibri" w:hAnsi="Calibri"/>
              </w:rPr>
            </w:pPr>
            <w:r>
              <w:rPr>
                <w:rFonts w:ascii="Calibri" w:hAnsi="Calibri"/>
              </w:rPr>
              <w:t>4.</w:t>
            </w:r>
          </w:p>
        </w:tc>
        <w:tc>
          <w:tcPr>
            <w:tcW w:w="10581" w:type="dxa"/>
          </w:tcPr>
          <w:p w14:paraId="6074C8B3" w14:textId="78E75700" w:rsidR="00DB6BC7" w:rsidRPr="000D55F5" w:rsidRDefault="00146605" w:rsidP="00DB6BC7">
            <w:pPr>
              <w:pStyle w:val="ListParagraph"/>
              <w:numPr>
                <w:ilvl w:val="0"/>
                <w:numId w:val="20"/>
              </w:numPr>
              <w:ind w:left="301" w:hanging="301"/>
              <w:rPr>
                <w:rFonts w:ascii="Calibri" w:hAnsi="Calibri"/>
              </w:rPr>
            </w:pPr>
            <w:r>
              <w:rPr>
                <w:rFonts w:ascii="Calibri" w:hAnsi="Calibri"/>
              </w:rPr>
              <w:t>Reply to the comment from Jen McBee as follows: “</w:t>
            </w:r>
            <w:r w:rsidR="00793035">
              <w:rPr>
                <w:rFonts w:ascii="Calibri" w:hAnsi="Calibri"/>
              </w:rPr>
              <w:t>Six</w:t>
            </w:r>
            <w:r>
              <w:rPr>
                <w:rFonts w:ascii="Calibri" w:hAnsi="Calibri"/>
              </w:rPr>
              <w:t xml:space="preserve"> pts. Before and 12 pts. After </w:t>
            </w:r>
            <w:r w:rsidR="00D624A8">
              <w:rPr>
                <w:rFonts w:ascii="Calibri" w:hAnsi="Calibri"/>
              </w:rPr>
              <w:t>may</w:t>
            </w:r>
            <w:r>
              <w:rPr>
                <w:rFonts w:ascii="Calibri" w:hAnsi="Calibri"/>
              </w:rPr>
              <w:t xml:space="preserve"> </w:t>
            </w:r>
            <w:r w:rsidR="00793035">
              <w:rPr>
                <w:rFonts w:ascii="Calibri" w:hAnsi="Calibri"/>
              </w:rPr>
              <w:t>look</w:t>
            </w:r>
            <w:r>
              <w:rPr>
                <w:rFonts w:ascii="Calibri" w:hAnsi="Calibri"/>
              </w:rPr>
              <w:t xml:space="preserve"> better.”</w:t>
            </w:r>
          </w:p>
        </w:tc>
      </w:tr>
      <w:tr w:rsidR="00DB6BC7" w14:paraId="02562087" w14:textId="77777777" w:rsidTr="00720D92">
        <w:tc>
          <w:tcPr>
            <w:tcW w:w="399" w:type="dxa"/>
          </w:tcPr>
          <w:p w14:paraId="07533C01" w14:textId="77777777" w:rsidR="00DB6BC7" w:rsidRDefault="00DB6BC7" w:rsidP="00DB6BC7">
            <w:pPr>
              <w:rPr>
                <w:rFonts w:ascii="Calibri" w:hAnsi="Calibri"/>
              </w:rPr>
            </w:pPr>
            <w:r>
              <w:rPr>
                <w:rFonts w:ascii="Calibri" w:hAnsi="Calibri"/>
              </w:rPr>
              <w:t>5.</w:t>
            </w:r>
          </w:p>
        </w:tc>
        <w:tc>
          <w:tcPr>
            <w:tcW w:w="10581" w:type="dxa"/>
          </w:tcPr>
          <w:p w14:paraId="48AC6256" w14:textId="77777777" w:rsidR="00DB6BC7" w:rsidRDefault="00146605" w:rsidP="00DB6BC7">
            <w:pPr>
              <w:pStyle w:val="ListParagraph"/>
              <w:numPr>
                <w:ilvl w:val="0"/>
                <w:numId w:val="19"/>
              </w:numPr>
              <w:ind w:left="307" w:hanging="307"/>
              <w:rPr>
                <w:rFonts w:ascii="Calibri" w:hAnsi="Calibri"/>
              </w:rPr>
            </w:pPr>
            <w:r>
              <w:rPr>
                <w:rFonts w:ascii="Calibri" w:hAnsi="Calibri"/>
              </w:rPr>
              <w:t>Turn on Track Changes.</w:t>
            </w:r>
          </w:p>
          <w:p w14:paraId="2CAAEE95" w14:textId="77777777" w:rsidR="00146605" w:rsidRDefault="00146605" w:rsidP="00DB6BC7">
            <w:pPr>
              <w:pStyle w:val="ListParagraph"/>
              <w:numPr>
                <w:ilvl w:val="0"/>
                <w:numId w:val="19"/>
              </w:numPr>
              <w:ind w:left="307" w:hanging="307"/>
              <w:rPr>
                <w:rFonts w:ascii="Calibri" w:hAnsi="Calibri"/>
              </w:rPr>
            </w:pPr>
            <w:r>
              <w:rPr>
                <w:rFonts w:ascii="Calibri" w:hAnsi="Calibri"/>
              </w:rPr>
              <w:t>Display changes made by Jen McBee.</w:t>
            </w:r>
          </w:p>
          <w:p w14:paraId="005CC74A" w14:textId="7A4351A8" w:rsidR="00146605" w:rsidRPr="003F3385" w:rsidRDefault="00146605" w:rsidP="00DB6BC7">
            <w:pPr>
              <w:pStyle w:val="ListParagraph"/>
              <w:numPr>
                <w:ilvl w:val="0"/>
                <w:numId w:val="19"/>
              </w:numPr>
              <w:ind w:left="307" w:hanging="307"/>
              <w:rPr>
                <w:rFonts w:ascii="Calibri" w:hAnsi="Calibri"/>
              </w:rPr>
            </w:pPr>
            <w:r>
              <w:rPr>
                <w:rFonts w:ascii="Calibri" w:hAnsi="Calibri"/>
              </w:rPr>
              <w:t>Accept all changes made by Jen McBee.</w:t>
            </w:r>
          </w:p>
        </w:tc>
      </w:tr>
      <w:tr w:rsidR="00DB6BC7" w14:paraId="32443004" w14:textId="77777777" w:rsidTr="00720D92">
        <w:tc>
          <w:tcPr>
            <w:tcW w:w="399" w:type="dxa"/>
          </w:tcPr>
          <w:p w14:paraId="3D2A88D3" w14:textId="77777777" w:rsidR="00DB6BC7" w:rsidRDefault="00DB6BC7" w:rsidP="00DB6BC7">
            <w:pPr>
              <w:rPr>
                <w:rFonts w:ascii="Calibri" w:hAnsi="Calibri"/>
              </w:rPr>
            </w:pPr>
            <w:r>
              <w:rPr>
                <w:rFonts w:ascii="Calibri" w:hAnsi="Calibri"/>
              </w:rPr>
              <w:t>6.</w:t>
            </w:r>
          </w:p>
        </w:tc>
        <w:tc>
          <w:tcPr>
            <w:tcW w:w="10581" w:type="dxa"/>
          </w:tcPr>
          <w:p w14:paraId="7F52AFAC" w14:textId="77777777" w:rsidR="00DB6BC7" w:rsidRDefault="00146605" w:rsidP="00146605">
            <w:pPr>
              <w:ind w:left="31"/>
              <w:rPr>
                <w:rFonts w:ascii="Calibri" w:hAnsi="Calibri"/>
              </w:rPr>
            </w:pPr>
            <w:r w:rsidRPr="00146605">
              <w:rPr>
                <w:rFonts w:ascii="Calibri" w:hAnsi="Calibri"/>
              </w:rPr>
              <w:t>Lock Track Changes.</w:t>
            </w:r>
          </w:p>
          <w:p w14:paraId="158534B8" w14:textId="0367F75B" w:rsidR="00D624A8" w:rsidRPr="00146605" w:rsidRDefault="00D624A8" w:rsidP="00146605">
            <w:pPr>
              <w:ind w:left="31"/>
              <w:rPr>
                <w:rFonts w:ascii="Calibri" w:hAnsi="Calibri"/>
              </w:rPr>
            </w:pPr>
            <w:r>
              <w:rPr>
                <w:rFonts w:ascii="Calibri" w:hAnsi="Calibri"/>
              </w:rPr>
              <w:t>Use the password:  “password”.</w:t>
            </w:r>
          </w:p>
        </w:tc>
      </w:tr>
      <w:tr w:rsidR="00DB6BC7" w14:paraId="58ED2632" w14:textId="77777777" w:rsidTr="00720D92">
        <w:tc>
          <w:tcPr>
            <w:tcW w:w="399" w:type="dxa"/>
          </w:tcPr>
          <w:p w14:paraId="7CF2D3A1" w14:textId="77777777" w:rsidR="00DB6BC7" w:rsidRDefault="00DB6BC7" w:rsidP="00DB6BC7">
            <w:pPr>
              <w:rPr>
                <w:rFonts w:ascii="Calibri" w:hAnsi="Calibri"/>
              </w:rPr>
            </w:pPr>
            <w:r>
              <w:rPr>
                <w:rFonts w:ascii="Calibri" w:hAnsi="Calibri"/>
              </w:rPr>
              <w:t>7.</w:t>
            </w:r>
          </w:p>
        </w:tc>
        <w:tc>
          <w:tcPr>
            <w:tcW w:w="10581" w:type="dxa"/>
          </w:tcPr>
          <w:p w14:paraId="77E9A1B2" w14:textId="23A80443" w:rsidR="00DB6BC7" w:rsidRPr="00146605" w:rsidRDefault="00146605" w:rsidP="00146605">
            <w:pPr>
              <w:rPr>
                <w:rFonts w:ascii="Calibri" w:hAnsi="Calibri"/>
              </w:rPr>
            </w:pPr>
            <w:r w:rsidRPr="00146605">
              <w:rPr>
                <w:rFonts w:ascii="Calibri" w:hAnsi="Calibri"/>
              </w:rPr>
              <w:t>Save and close the file</w:t>
            </w:r>
          </w:p>
        </w:tc>
      </w:tr>
    </w:tbl>
    <w:p w14:paraId="28F23DA4" w14:textId="77777777" w:rsidR="00B06F79" w:rsidRDefault="00B06F79" w:rsidP="00F9510F"/>
    <w:sectPr w:rsidR="00B06F79" w:rsidSect="00DB6BC7">
      <w:headerReference w:type="default" r:id="rId20"/>
      <w:pgSz w:w="12240" w:h="15840"/>
      <w:pgMar w:top="1440" w:right="1800" w:bottom="9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 Doe" w:date="2019-05-03T08:55:00Z" w:initials="JD">
    <w:p w14:paraId="46021D55" w14:textId="40D9AEE5" w:rsidR="00184025" w:rsidRDefault="00184025" w:rsidP="00184025">
      <w:pPr>
        <w:pStyle w:val="CommentText"/>
      </w:pPr>
      <w:r>
        <w:rPr>
          <w:rStyle w:val="CommentReference"/>
        </w:rPr>
        <w:annotationRef/>
      </w:r>
      <w:r>
        <w:t>Convert this text to a bulleted list using th</w:t>
      </w:r>
      <w:r w:rsidR="00146605">
        <w:t>is character:  “</w:t>
      </w:r>
      <w:r w:rsidR="00146605" w:rsidRPr="00146605">
        <w:rPr>
          <w:b/>
          <w:color w:val="FFC000"/>
          <w:sz w:val="32"/>
        </w:rPr>
        <w:sym w:font="Webdings" w:char="F0EF"/>
      </w:r>
      <w:r w:rsidR="00146605">
        <w:t xml:space="preserve"> “ in orange.</w:t>
      </w:r>
    </w:p>
  </w:comment>
  <w:comment w:id="2" w:author="meer ram" w:date="2019-12-05T20:30:00Z" w:initials="mr">
    <w:p w14:paraId="3218B3BD" w14:textId="0F017EBC" w:rsidR="008B1ED8" w:rsidRDefault="008B1ED8" w:rsidP="0079320C">
      <w:pPr>
        <w:pStyle w:val="CommentText"/>
        <w:jc w:val="center"/>
      </w:pPr>
      <w:r>
        <w:rPr>
          <w:rStyle w:val="CommentReference"/>
        </w:rPr>
        <w:annotationRef/>
      </w:r>
      <w:r>
        <w:t>Done</w:t>
      </w:r>
    </w:p>
  </w:comment>
  <w:comment w:id="3" w:author="Jen McBee" w:date="2019-05-03T09:00:00Z" w:initials="JM">
    <w:p w14:paraId="7A174EAB" w14:textId="0AB41E5C" w:rsidR="00146605" w:rsidRDefault="00146605">
      <w:pPr>
        <w:pStyle w:val="CommentText"/>
      </w:pPr>
      <w:r>
        <w:rPr>
          <w:rStyle w:val="CommentReference"/>
        </w:rPr>
        <w:annotationRef/>
      </w:r>
      <w:r>
        <w:t>Increase the spacing between paragraphs to 6 pts. Before and 6 pts. After.</w:t>
      </w:r>
    </w:p>
  </w:comment>
  <w:comment w:id="4" w:author="meer ram" w:date="2019-12-05T20:29:00Z" w:initials="mr">
    <w:p w14:paraId="45E18952" w14:textId="3FF193A1" w:rsidR="008B1ED8" w:rsidRDefault="008B1ED8">
      <w:pPr>
        <w:pStyle w:val="CommentText"/>
      </w:pPr>
      <w:r>
        <w:rPr>
          <w:rStyle w:val="CommentReference"/>
        </w:rPr>
        <w:annotationRef/>
      </w:r>
      <w:r w:rsidRPr="008B1ED8">
        <w:t>Six pts. Before and 12 pts. After may look better.</w:t>
      </w:r>
    </w:p>
  </w:comment>
  <w:comment w:id="5" w:author="meer ram" w:date="2019-12-05T20:16:00Z" w:initials="mr">
    <w:p w14:paraId="7B193C4C" w14:textId="729617EF" w:rsidR="005D1421" w:rsidRDefault="005D1421">
      <w:pPr>
        <w:pStyle w:val="CommentText"/>
      </w:pPr>
      <w:r>
        <w:rPr>
          <w:rStyle w:val="CommentReference"/>
        </w:rPr>
        <w:annotationRef/>
      </w:r>
      <w:r w:rsidRPr="005D1421">
        <w:t>Convert this table to text and create a Vertical Accent list diagram that includes all 10 facts.</w:t>
      </w:r>
    </w:p>
  </w:comment>
  <w:comment w:id="6" w:author="meer ram" w:date="2019-12-05T20:37:00Z" w:initials="mr">
    <w:p w14:paraId="289E1316" w14:textId="5F76FEE7" w:rsidR="0076708A" w:rsidRDefault="0076708A">
      <w:pPr>
        <w:pStyle w:val="CommentText"/>
      </w:pPr>
      <w:r>
        <w:rPr>
          <w:rStyle w:val="CommentReference"/>
        </w:rPr>
        <w:annotationRef/>
      </w:r>
      <w:r w:rsidRPr="0076708A">
        <w:t>Convert this table to text and create a Vertical Accent list diagram that includes all 10 facts.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21D55" w15:done="0"/>
  <w15:commentEx w15:paraId="3218B3BD" w15:paraIdParent="46021D55" w15:done="0"/>
  <w15:commentEx w15:paraId="7A174EAB" w15:done="0"/>
  <w15:commentEx w15:paraId="45E18952" w15:paraIdParent="7A174EAB" w15:done="0"/>
  <w15:commentEx w15:paraId="7B193C4C" w15:done="1"/>
  <w15:commentEx w15:paraId="289E13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21D55" w16cid:durableId="20768072"/>
  <w16cid:commentId w16cid:paraId="3218B3BD" w16cid:durableId="2193E754"/>
  <w16cid:commentId w16cid:paraId="7A174EAB" w16cid:durableId="2076819E"/>
  <w16cid:commentId w16cid:paraId="45E18952" w16cid:durableId="2193E72B"/>
  <w16cid:commentId w16cid:paraId="7B193C4C" w16cid:durableId="2193E414"/>
  <w16cid:commentId w16cid:paraId="289E1316" w16cid:durableId="2193E8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6AADE" w14:textId="77777777" w:rsidR="008F30CD" w:rsidRDefault="008F30CD">
      <w:pPr>
        <w:spacing w:after="0"/>
      </w:pPr>
      <w:r>
        <w:separator/>
      </w:r>
    </w:p>
  </w:endnote>
  <w:endnote w:type="continuationSeparator" w:id="0">
    <w:p w14:paraId="318D7D1F" w14:textId="77777777" w:rsidR="008F30CD" w:rsidRDefault="008F30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71CA" w14:textId="34944405" w:rsidR="00B06F79" w:rsidRDefault="00EF52F0">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w:t>
    </w:r>
    <w:r w:rsidR="00AC4699">
      <w:rPr>
        <w:rFonts w:ascii="Helvetica Neue" w:eastAsia="Helvetica Neue" w:hAnsi="Helvetica Neue" w:cs="Helvetica Neue"/>
        <w:sz w:val="16"/>
        <w:szCs w:val="16"/>
      </w:rPr>
      <w:t xml:space="preserve">Learning </w:t>
    </w:r>
    <w:r>
      <w:rPr>
        <w:rFonts w:ascii="Helvetica Neue" w:eastAsia="Helvetica Neue" w:hAnsi="Helvetica Neue" w:cs="Helvetica Neue"/>
        <w:sz w:val="16"/>
        <w:szCs w:val="16"/>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FFD14" w14:textId="50D39A46" w:rsidR="001D4EFC" w:rsidRDefault="001D4EFC">
    <w:pPr>
      <w:tabs>
        <w:tab w:val="center" w:pos="4320"/>
        <w:tab w:val="right" w:pos="8640"/>
      </w:tabs>
      <w:spacing w:after="720"/>
    </w:pPr>
    <w:r>
      <w:rPr>
        <w:rFonts w:ascii="Helvetica Neue" w:eastAsia="Helvetica Neue" w:hAnsi="Helvetica Neue" w:cs="Helvetica Neue"/>
        <w:sz w:val="16"/>
        <w:szCs w:val="16"/>
      </w:rPr>
      <w:t xml:space="preserve">This is a fictitious product created by </w:t>
    </w:r>
    <w:r w:rsidR="00F9510F">
      <w:rPr>
        <w:rFonts w:ascii="Helvetica Neue" w:eastAsia="Helvetica Neue" w:hAnsi="Helvetica Neue" w:cs="Helvetica Neue"/>
        <w:sz w:val="16"/>
        <w:szCs w:val="16"/>
      </w:rPr>
      <w:t>LinkedIn</w:t>
    </w:r>
    <w:r>
      <w:rPr>
        <w:rFonts w:ascii="Helvetica Neue" w:eastAsia="Helvetica Neue" w:hAnsi="Helvetica Neue" w:cs="Helvetica Neue"/>
        <w:sz w:val="16"/>
        <w:szCs w:val="16"/>
      </w:rPr>
      <w:t xml:space="preserve"> solely for the creation and development of LinkedIn Learning 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D2467" w14:textId="77777777" w:rsidR="008F30CD" w:rsidRDefault="008F30CD">
      <w:pPr>
        <w:spacing w:after="0"/>
      </w:pPr>
      <w:r>
        <w:separator/>
      </w:r>
    </w:p>
  </w:footnote>
  <w:footnote w:type="continuationSeparator" w:id="0">
    <w:p w14:paraId="3A10765F" w14:textId="77777777" w:rsidR="008F30CD" w:rsidRDefault="008F30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82F6" w14:textId="12490248" w:rsidR="00793035" w:rsidRPr="00443498" w:rsidRDefault="00793035" w:rsidP="00793035">
    <w:pPr>
      <w:jc w:val="center"/>
      <w:rPr>
        <w:b/>
        <w:sz w:val="28"/>
      </w:rPr>
    </w:pPr>
    <w:r w:rsidRPr="00924E07">
      <w:rPr>
        <w:noProof/>
        <w:sz w:val="22"/>
      </w:rPr>
      <w:drawing>
        <wp:anchor distT="0" distB="0" distL="114300" distR="114300" simplePos="0" relativeHeight="251657216" behindDoc="0" locked="0" layoutInCell="1" allowOverlap="1" wp14:anchorId="0A663BDC" wp14:editId="0B1ACE37">
          <wp:simplePos x="0" y="0"/>
          <wp:positionH relativeFrom="column">
            <wp:posOffset>-405765</wp:posOffset>
          </wp:positionH>
          <wp:positionV relativeFrom="paragraph">
            <wp:posOffset>6985</wp:posOffset>
          </wp:positionV>
          <wp:extent cx="835025" cy="88519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443498">
      <w:rPr>
        <w:b/>
        <w:sz w:val="28"/>
      </w:rPr>
      <w:t xml:space="preserve">Chapter </w:t>
    </w:r>
    <w:r w:rsidR="00FD19D2">
      <w:rPr>
        <w:b/>
        <w:sz w:val="28"/>
      </w:rPr>
      <w:t>7</w:t>
    </w:r>
    <w:r w:rsidRPr="00443498">
      <w:rPr>
        <w:b/>
        <w:sz w:val="28"/>
      </w:rPr>
      <w:t xml:space="preserve"> Challenge Instructions</w:t>
    </w:r>
  </w:p>
  <w:p w14:paraId="3D7BFA33" w14:textId="70CE4CF2" w:rsidR="00793035" w:rsidRDefault="00793035" w:rsidP="00793035">
    <w:pPr>
      <w:jc w:val="center"/>
      <w:rPr>
        <w:b/>
      </w:rPr>
    </w:pPr>
    <w:r w:rsidRPr="00443498">
      <w:rPr>
        <w:b/>
      </w:rPr>
      <w:t xml:space="preserve">Complete all Tasks in </w:t>
    </w:r>
    <w:r w:rsidR="00C5668B">
      <w:rPr>
        <w:b/>
      </w:rPr>
      <w:t>5</w:t>
    </w:r>
    <w:r w:rsidRPr="00443498">
      <w:rPr>
        <w:b/>
      </w:rPr>
      <w:t xml:space="preserve"> Minutes</w:t>
    </w:r>
  </w:p>
  <w:p w14:paraId="1076119F" w14:textId="5E66FB31" w:rsidR="00184025" w:rsidRPr="00793035" w:rsidRDefault="00EF52F0" w:rsidP="00793035">
    <w:pPr>
      <w:tabs>
        <w:tab w:val="center" w:pos="4320"/>
        <w:tab w:val="right" w:pos="8640"/>
      </w:tabs>
      <w:spacing w:after="0"/>
      <w:jc w:val="center"/>
      <w:rPr>
        <w:b/>
        <w:color w:val="FFC000"/>
        <w:sz w:val="32"/>
      </w:rPr>
    </w:pPr>
    <w:r w:rsidRPr="00793035">
      <w:rPr>
        <w:b/>
        <w:color w:val="FFC000"/>
        <w:sz w:val="32"/>
      </w:rPr>
      <w:t>Considering going solar? Think KinetEco!</w:t>
    </w:r>
  </w:p>
  <w:p w14:paraId="2ABF0D29" w14:textId="77777777" w:rsidR="00184025" w:rsidRPr="00184025" w:rsidRDefault="00184025" w:rsidP="00184025">
    <w:pPr>
      <w:tabs>
        <w:tab w:val="center" w:pos="4320"/>
        <w:tab w:val="right" w:pos="8640"/>
      </w:tabs>
      <w:spacing w:after="0"/>
      <w:jc w:val="center"/>
      <w:rPr>
        <w:b/>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1F0" w14:textId="77777777" w:rsidR="001D4EFC" w:rsidRPr="00924E07" w:rsidRDefault="001D4EFC">
    <w:pPr>
      <w:tabs>
        <w:tab w:val="center" w:pos="4320"/>
        <w:tab w:val="right" w:pos="8640"/>
      </w:tabs>
      <w:spacing w:before="720" w:after="0"/>
      <w:jc w:val="center"/>
      <w:rPr>
        <w:sz w:val="32"/>
      </w:rPr>
    </w:pPr>
    <w:r w:rsidRPr="00924E07">
      <w:rPr>
        <w:noProof/>
        <w:sz w:val="22"/>
      </w:rPr>
      <w:drawing>
        <wp:anchor distT="0" distB="0" distL="114300" distR="114300" simplePos="0" relativeHeight="251661312" behindDoc="0" locked="0" layoutInCell="1" allowOverlap="1" wp14:anchorId="761D59BC" wp14:editId="5F087AAE">
          <wp:simplePos x="0" y="0"/>
          <wp:positionH relativeFrom="column">
            <wp:posOffset>-81915</wp:posOffset>
          </wp:positionH>
          <wp:positionV relativeFrom="paragraph">
            <wp:posOffset>-242570</wp:posOffset>
          </wp:positionV>
          <wp:extent cx="835025" cy="8851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netEco sun and windmill logo_LYNDA_11650.png"/>
                  <pic:cNvPicPr/>
                </pic:nvPicPr>
                <pic:blipFill>
                  <a:blip r:embed="rId1">
                    <a:extLst>
                      <a:ext uri="{28A0092B-C50C-407E-A947-70E740481C1C}">
                        <a14:useLocalDpi xmlns:a14="http://schemas.microsoft.com/office/drawing/2010/main" val="0"/>
                      </a:ext>
                    </a:extLst>
                  </a:blip>
                  <a:stretch>
                    <a:fillRect/>
                  </a:stretch>
                </pic:blipFill>
                <pic:spPr>
                  <a:xfrm>
                    <a:off x="0" y="0"/>
                    <a:ext cx="835025" cy="885190"/>
                  </a:xfrm>
                  <a:prstGeom prst="rect">
                    <a:avLst/>
                  </a:prstGeom>
                </pic:spPr>
              </pic:pic>
            </a:graphicData>
          </a:graphic>
          <wp14:sizeRelH relativeFrom="margin">
            <wp14:pctWidth>0</wp14:pctWidth>
          </wp14:sizeRelH>
          <wp14:sizeRelV relativeFrom="margin">
            <wp14:pctHeight>0</wp14:pctHeight>
          </wp14:sizeRelV>
        </wp:anchor>
      </w:drawing>
    </w:r>
    <w:r w:rsidRPr="00924E07">
      <w:rPr>
        <w:b/>
        <w:sz w:val="32"/>
      </w:rPr>
      <w:t>Considering going solar? Think KinetEco!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F2841" w14:textId="2E0B4634" w:rsidR="00793035" w:rsidRPr="00443498" w:rsidRDefault="00793035" w:rsidP="00793035">
    <w:pPr>
      <w:tabs>
        <w:tab w:val="center" w:pos="4320"/>
        <w:tab w:val="right" w:pos="8640"/>
      </w:tabs>
      <w:rPr>
        <w:b/>
        <w:sz w:val="28"/>
      </w:rPr>
    </w:pPr>
    <w:r>
      <w:rPr>
        <w:b/>
        <w:sz w:val="28"/>
      </w:rPr>
      <w:tab/>
    </w:r>
    <w:r w:rsidRPr="00443498">
      <w:rPr>
        <w:b/>
        <w:sz w:val="28"/>
      </w:rPr>
      <w:t xml:space="preserve">Chapter </w:t>
    </w:r>
    <w:r>
      <w:rPr>
        <w:b/>
        <w:sz w:val="28"/>
      </w:rPr>
      <w:t>7</w:t>
    </w:r>
    <w:r w:rsidRPr="00443498">
      <w:rPr>
        <w:b/>
        <w:sz w:val="28"/>
      </w:rPr>
      <w:t xml:space="preserve"> Challenge Instructions</w:t>
    </w:r>
    <w:r>
      <w:rPr>
        <w:b/>
        <w:sz w:val="28"/>
      </w:rPr>
      <w:tab/>
    </w:r>
  </w:p>
  <w:p w14:paraId="1BB7F066" w14:textId="560549C7" w:rsidR="00793035" w:rsidRDefault="00793035" w:rsidP="00793035">
    <w:pPr>
      <w:jc w:val="center"/>
      <w:rPr>
        <w:b/>
      </w:rPr>
    </w:pPr>
    <w:r w:rsidRPr="00443498">
      <w:rPr>
        <w:b/>
      </w:rPr>
      <w:t xml:space="preserve">Complete all Tasks in </w:t>
    </w:r>
    <w:r>
      <w:rPr>
        <w:b/>
      </w:rPr>
      <w:t>5</w:t>
    </w:r>
    <w:r w:rsidRPr="00443498">
      <w:rPr>
        <w:b/>
      </w:rPr>
      <w:t xml:space="preserve"> Minutes</w:t>
    </w:r>
  </w:p>
  <w:p w14:paraId="41182980" w14:textId="0926AAC7" w:rsidR="00DB6BC7" w:rsidRPr="00924E07" w:rsidRDefault="00DB6BC7" w:rsidP="00DB6BC7">
    <w:pPr>
      <w:tabs>
        <w:tab w:val="center" w:pos="4320"/>
        <w:tab w:val="right" w:pos="8640"/>
      </w:tabs>
      <w:spacing w:before="720" w:after="0"/>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8.35pt;height:51pt" o:bullet="t">
        <v:imagedata r:id="rId1" o:title="KinetEco sun and windmill logo"/>
      </v:shape>
    </w:pict>
  </w:numPicBullet>
  <w:abstractNum w:abstractNumId="0" w15:restartNumberingAfterBreak="0">
    <w:nsid w:val="04916150"/>
    <w:multiLevelType w:val="hybridMultilevel"/>
    <w:tmpl w:val="067E7418"/>
    <w:lvl w:ilvl="0" w:tplc="40FC7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1D35"/>
    <w:multiLevelType w:val="multilevel"/>
    <w:tmpl w:val="852A2092"/>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color w:val="auto"/>
        <w:sz w:val="24"/>
        <w:u w:color="00B050"/>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1C5E9B"/>
    <w:multiLevelType w:val="hybridMultilevel"/>
    <w:tmpl w:val="471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84C06"/>
    <w:multiLevelType w:val="hybridMultilevel"/>
    <w:tmpl w:val="828EE0AC"/>
    <w:lvl w:ilvl="0" w:tplc="6DB07556">
      <w:start w:val="1"/>
      <w:numFmt w:val="bullet"/>
      <w:lvlText w:val=""/>
      <w:lvlJc w:val="left"/>
      <w:pPr>
        <w:ind w:left="900" w:hanging="360"/>
      </w:pPr>
      <w:rPr>
        <w:rFonts w:ascii="Symbol" w:hAnsi="Symbol" w:hint="default"/>
        <w:color w:val="auto"/>
        <w:sz w:val="32"/>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BC958F5"/>
    <w:multiLevelType w:val="hybridMultilevel"/>
    <w:tmpl w:val="D4C66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12CD"/>
    <w:multiLevelType w:val="hybridMultilevel"/>
    <w:tmpl w:val="D70A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47B3C"/>
    <w:multiLevelType w:val="hybridMultilevel"/>
    <w:tmpl w:val="89DE764C"/>
    <w:lvl w:ilvl="0" w:tplc="7D2680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65E45"/>
    <w:multiLevelType w:val="hybridMultilevel"/>
    <w:tmpl w:val="6CEAE0A0"/>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701C2D"/>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91BD9"/>
    <w:multiLevelType w:val="hybridMultilevel"/>
    <w:tmpl w:val="2F8EB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A5EF1"/>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D57C24"/>
    <w:multiLevelType w:val="hybridMultilevel"/>
    <w:tmpl w:val="7024AFE0"/>
    <w:lvl w:ilvl="0" w:tplc="A00A1224">
      <w:start w:val="1"/>
      <w:numFmt w:val="bullet"/>
      <w:lvlText w:val=""/>
      <w:lvlJc w:val="left"/>
      <w:pPr>
        <w:ind w:left="720" w:hanging="360"/>
      </w:pPr>
      <w:rPr>
        <w:rFonts w:ascii="Webdings" w:hAnsi="Web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92CA6"/>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6C14CC"/>
    <w:multiLevelType w:val="hybridMultilevel"/>
    <w:tmpl w:val="4400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193173"/>
    <w:multiLevelType w:val="hybridMultilevel"/>
    <w:tmpl w:val="71C2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02BC1"/>
    <w:multiLevelType w:val="hybridMultilevel"/>
    <w:tmpl w:val="A6186C8C"/>
    <w:lvl w:ilvl="0" w:tplc="C46C0B80">
      <w:start w:val="1"/>
      <w:numFmt w:val="bullet"/>
      <w:lvlText w:val=""/>
      <w:lvlJc w:val="left"/>
      <w:pPr>
        <w:ind w:left="900" w:hanging="360"/>
      </w:pPr>
      <w:rPr>
        <w:rFonts w:ascii="Symbol" w:hAnsi="Symbol" w:hint="default"/>
        <w:color w:val="2E74B5" w:themeColor="accent1" w:themeShade="BF"/>
        <w:sz w:val="40"/>
        <w:u w:color="00B05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484A0B95"/>
    <w:multiLevelType w:val="hybridMultilevel"/>
    <w:tmpl w:val="3968A700"/>
    <w:lvl w:ilvl="0" w:tplc="17FEE442">
      <w:start w:val="1"/>
      <w:numFmt w:val="bullet"/>
      <w:lvlText w:val=""/>
      <w:lvlJc w:val="left"/>
      <w:pPr>
        <w:ind w:left="1080" w:hanging="360"/>
      </w:pPr>
      <w:rPr>
        <w:rFonts w:ascii="Webdings" w:hAnsi="Webdings" w:hint="default"/>
        <w:b/>
        <w:color w:val="FFC000"/>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077FB9"/>
    <w:multiLevelType w:val="hybridMultilevel"/>
    <w:tmpl w:val="05A4BA44"/>
    <w:lvl w:ilvl="0" w:tplc="79481FD4">
      <w:start w:val="1"/>
      <w:numFmt w:val="bullet"/>
      <w:lvlText w:val=""/>
      <w:lvlPicBulletId w:val="0"/>
      <w:lvlJc w:val="left"/>
      <w:pPr>
        <w:ind w:left="720" w:hanging="360"/>
      </w:pPr>
      <w:rPr>
        <w:rFonts w:ascii="Symbol" w:hAnsi="Symbol" w:hint="default"/>
        <w:color w:val="auto"/>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23D9B"/>
    <w:multiLevelType w:val="hybridMultilevel"/>
    <w:tmpl w:val="3D10E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C0E40"/>
    <w:multiLevelType w:val="hybridMultilevel"/>
    <w:tmpl w:val="BB28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F970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CB8170A"/>
    <w:multiLevelType w:val="hybridMultilevel"/>
    <w:tmpl w:val="9468F44C"/>
    <w:lvl w:ilvl="0" w:tplc="AFD40224">
      <w:start w:val="1"/>
      <w:numFmt w:val="decimal"/>
      <w:lvlText w:val="%1."/>
      <w:lvlJc w:val="left"/>
      <w:pPr>
        <w:ind w:left="900" w:hanging="360"/>
      </w:pPr>
      <w:rPr>
        <w:rFonts w:hint="default"/>
        <w:color w:val="auto"/>
        <w:sz w:val="24"/>
        <w:u w:color="00B05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6D1812E4"/>
    <w:multiLevelType w:val="multilevel"/>
    <w:tmpl w:val="DB8C453A"/>
    <w:lvl w:ilvl="0">
      <w:start w:val="1"/>
      <w:numFmt w:val="decimal"/>
      <w:lvlText w:val="%1."/>
      <w:lvlJc w:val="left"/>
      <w:pPr>
        <w:ind w:left="360" w:hanging="360"/>
      </w:pPr>
      <w:rPr>
        <w:rFonts w:hint="default"/>
        <w:color w:val="auto"/>
        <w:sz w:val="24"/>
        <w:u w:color="00B05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CEE021E"/>
    <w:multiLevelType w:val="multilevel"/>
    <w:tmpl w:val="AE8CD2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3"/>
  </w:num>
  <w:num w:numId="2">
    <w:abstractNumId w:val="2"/>
  </w:num>
  <w:num w:numId="3">
    <w:abstractNumId w:val="19"/>
  </w:num>
  <w:num w:numId="4">
    <w:abstractNumId w:val="14"/>
  </w:num>
  <w:num w:numId="5">
    <w:abstractNumId w:val="0"/>
  </w:num>
  <w:num w:numId="6">
    <w:abstractNumId w:val="15"/>
  </w:num>
  <w:num w:numId="7">
    <w:abstractNumId w:val="3"/>
  </w:num>
  <w:num w:numId="8">
    <w:abstractNumId w:val="21"/>
  </w:num>
  <w:num w:numId="9">
    <w:abstractNumId w:val="22"/>
  </w:num>
  <w:num w:numId="10">
    <w:abstractNumId w:val="12"/>
  </w:num>
  <w:num w:numId="11">
    <w:abstractNumId w:val="20"/>
  </w:num>
  <w:num w:numId="12">
    <w:abstractNumId w:val="1"/>
  </w:num>
  <w:num w:numId="13">
    <w:abstractNumId w:val="10"/>
  </w:num>
  <w:num w:numId="14">
    <w:abstractNumId w:val="6"/>
  </w:num>
  <w:num w:numId="15">
    <w:abstractNumId w:val="7"/>
  </w:num>
  <w:num w:numId="16">
    <w:abstractNumId w:val="17"/>
  </w:num>
  <w:num w:numId="17">
    <w:abstractNumId w:val="5"/>
  </w:num>
  <w:num w:numId="18">
    <w:abstractNumId w:val="4"/>
  </w:num>
  <w:num w:numId="19">
    <w:abstractNumId w:val="13"/>
  </w:num>
  <w:num w:numId="20">
    <w:abstractNumId w:val="9"/>
  </w:num>
  <w:num w:numId="21">
    <w:abstractNumId w:val="8"/>
  </w:num>
  <w:num w:numId="22">
    <w:abstractNumId w:val="18"/>
  </w:num>
  <w:num w:numId="23">
    <w:abstractNumId w:val="11"/>
  </w:num>
  <w:num w:numId="2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Doe">
    <w15:presenceInfo w15:providerId="None" w15:userId="Jon Doe"/>
  </w15:person>
  <w15:person w15:author="meer ram">
    <w15:presenceInfo w15:providerId="Windows Live" w15:userId="9952cd644a01b53a"/>
  </w15:person>
  <w15:person w15:author="Jen McBee">
    <w15:presenceInfo w15:providerId="None" w15:userId="Jen Mc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trackRevisions/>
  <w:documentProtection w:edit="trackedChanges" w:enforcement="1" w:cryptProviderType="rsaAES" w:cryptAlgorithmClass="hash" w:cryptAlgorithmType="typeAny" w:cryptAlgorithmSid="14" w:cryptSpinCount="100000" w:hash="zmIVVn9VIDWx705Gi44waPRtXC2t8UOsp7D5scKu14tiul4YUsZl40IhadgiyDlAN4t8ZseBBVsXvyYBbSIRQw==" w:salt="9OBynzikw8VV1JEgOsSCA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79"/>
    <w:rsid w:val="00042E1B"/>
    <w:rsid w:val="001124FC"/>
    <w:rsid w:val="00146605"/>
    <w:rsid w:val="00184025"/>
    <w:rsid w:val="001A0A9B"/>
    <w:rsid w:val="001D4EFC"/>
    <w:rsid w:val="003B1783"/>
    <w:rsid w:val="00436185"/>
    <w:rsid w:val="00531D12"/>
    <w:rsid w:val="005B6FE6"/>
    <w:rsid w:val="005D1421"/>
    <w:rsid w:val="00606E57"/>
    <w:rsid w:val="00720D92"/>
    <w:rsid w:val="00750781"/>
    <w:rsid w:val="0076708A"/>
    <w:rsid w:val="00793035"/>
    <w:rsid w:val="0079320C"/>
    <w:rsid w:val="007C532A"/>
    <w:rsid w:val="007D0022"/>
    <w:rsid w:val="00813116"/>
    <w:rsid w:val="008B1ED8"/>
    <w:rsid w:val="008D0EB1"/>
    <w:rsid w:val="008F30CD"/>
    <w:rsid w:val="00921AC9"/>
    <w:rsid w:val="00924E07"/>
    <w:rsid w:val="009F5BC3"/>
    <w:rsid w:val="00A8330A"/>
    <w:rsid w:val="00AB6C64"/>
    <w:rsid w:val="00AC4699"/>
    <w:rsid w:val="00B06F79"/>
    <w:rsid w:val="00C5668B"/>
    <w:rsid w:val="00CD237B"/>
    <w:rsid w:val="00D624A8"/>
    <w:rsid w:val="00DB2E37"/>
    <w:rsid w:val="00DB6BC7"/>
    <w:rsid w:val="00E71ACA"/>
    <w:rsid w:val="00EF52F0"/>
    <w:rsid w:val="00F609B5"/>
    <w:rsid w:val="00F729E5"/>
    <w:rsid w:val="00F83A08"/>
    <w:rsid w:val="00F9510F"/>
    <w:rsid w:val="00FD19D2"/>
    <w:rsid w:val="00FD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ED6"/>
  <w15:docId w15:val="{4AE8E9C8-6197-4849-9885-306906B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color w:val="000000"/>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ind w:left="720" w:hanging="360"/>
      <w:outlineLvl w:val="0"/>
    </w:pPr>
    <w:rPr>
      <w:color w:val="032348"/>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F52F0"/>
    <w:pPr>
      <w:ind w:left="720"/>
      <w:contextualSpacing/>
    </w:pPr>
  </w:style>
  <w:style w:type="paragraph" w:styleId="BalloonText">
    <w:name w:val="Balloon Text"/>
    <w:basedOn w:val="Normal"/>
    <w:link w:val="BalloonTextChar"/>
    <w:uiPriority w:val="99"/>
    <w:semiHidden/>
    <w:unhideWhenUsed/>
    <w:rsid w:val="00F609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B5"/>
    <w:rPr>
      <w:rFonts w:ascii="Segoe UI" w:hAnsi="Segoe UI" w:cs="Segoe UI"/>
      <w:sz w:val="18"/>
      <w:szCs w:val="18"/>
    </w:rPr>
  </w:style>
  <w:style w:type="paragraph" w:styleId="Header">
    <w:name w:val="header"/>
    <w:basedOn w:val="Normal"/>
    <w:link w:val="HeaderChar"/>
    <w:uiPriority w:val="99"/>
    <w:unhideWhenUsed/>
    <w:rsid w:val="00F609B5"/>
    <w:pPr>
      <w:tabs>
        <w:tab w:val="center" w:pos="4680"/>
        <w:tab w:val="right" w:pos="9360"/>
      </w:tabs>
      <w:spacing w:after="0"/>
    </w:pPr>
  </w:style>
  <w:style w:type="character" w:customStyle="1" w:styleId="HeaderChar">
    <w:name w:val="Header Char"/>
    <w:basedOn w:val="DefaultParagraphFont"/>
    <w:link w:val="Header"/>
    <w:uiPriority w:val="99"/>
    <w:rsid w:val="00F609B5"/>
  </w:style>
  <w:style w:type="paragraph" w:styleId="Footer">
    <w:name w:val="footer"/>
    <w:basedOn w:val="Normal"/>
    <w:link w:val="FooterChar"/>
    <w:uiPriority w:val="99"/>
    <w:unhideWhenUsed/>
    <w:rsid w:val="00F609B5"/>
    <w:pPr>
      <w:tabs>
        <w:tab w:val="center" w:pos="4680"/>
        <w:tab w:val="right" w:pos="9360"/>
      </w:tabs>
      <w:spacing w:after="0"/>
    </w:pPr>
  </w:style>
  <w:style w:type="character" w:customStyle="1" w:styleId="FooterChar">
    <w:name w:val="Footer Char"/>
    <w:basedOn w:val="DefaultParagraphFont"/>
    <w:link w:val="Footer"/>
    <w:uiPriority w:val="99"/>
    <w:rsid w:val="00F609B5"/>
  </w:style>
  <w:style w:type="paragraph" w:styleId="Caption">
    <w:name w:val="caption"/>
    <w:basedOn w:val="Normal"/>
    <w:next w:val="Normal"/>
    <w:uiPriority w:val="35"/>
    <w:unhideWhenUsed/>
    <w:qFormat/>
    <w:rsid w:val="001A0A9B"/>
    <w:rPr>
      <w:i/>
      <w:iCs/>
      <w:color w:val="44546A" w:themeColor="text2"/>
      <w:sz w:val="18"/>
      <w:szCs w:val="18"/>
    </w:rPr>
  </w:style>
  <w:style w:type="character" w:styleId="IntenseReference">
    <w:name w:val="Intense Reference"/>
    <w:basedOn w:val="DefaultParagraphFont"/>
    <w:uiPriority w:val="32"/>
    <w:qFormat/>
    <w:rsid w:val="001A0A9B"/>
    <w:rPr>
      <w:b/>
      <w:bCs/>
      <w:smallCaps/>
      <w:color w:val="5B9BD5" w:themeColor="accent1"/>
      <w:spacing w:val="5"/>
    </w:rPr>
  </w:style>
  <w:style w:type="table" w:styleId="TableGrid">
    <w:name w:val="Table Grid"/>
    <w:basedOn w:val="TableNormal"/>
    <w:uiPriority w:val="59"/>
    <w:rsid w:val="00F951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4025"/>
    <w:rPr>
      <w:sz w:val="16"/>
      <w:szCs w:val="16"/>
    </w:rPr>
  </w:style>
  <w:style w:type="paragraph" w:styleId="CommentText">
    <w:name w:val="annotation text"/>
    <w:basedOn w:val="Normal"/>
    <w:link w:val="CommentTextChar"/>
    <w:uiPriority w:val="99"/>
    <w:semiHidden/>
    <w:unhideWhenUsed/>
    <w:rsid w:val="00184025"/>
    <w:rPr>
      <w:sz w:val="20"/>
      <w:szCs w:val="20"/>
    </w:rPr>
  </w:style>
  <w:style w:type="character" w:customStyle="1" w:styleId="CommentTextChar">
    <w:name w:val="Comment Text Char"/>
    <w:basedOn w:val="DefaultParagraphFont"/>
    <w:link w:val="CommentText"/>
    <w:uiPriority w:val="99"/>
    <w:semiHidden/>
    <w:rsid w:val="00184025"/>
    <w:rPr>
      <w:sz w:val="20"/>
      <w:szCs w:val="20"/>
    </w:rPr>
  </w:style>
  <w:style w:type="paragraph" w:styleId="CommentSubject">
    <w:name w:val="annotation subject"/>
    <w:basedOn w:val="CommentText"/>
    <w:next w:val="CommentText"/>
    <w:link w:val="CommentSubjectChar"/>
    <w:uiPriority w:val="99"/>
    <w:semiHidden/>
    <w:unhideWhenUsed/>
    <w:rsid w:val="00184025"/>
    <w:rPr>
      <w:b/>
      <w:bCs/>
    </w:rPr>
  </w:style>
  <w:style w:type="character" w:customStyle="1" w:styleId="CommentSubjectChar">
    <w:name w:val="Comment Subject Char"/>
    <w:basedOn w:val="CommentTextChar"/>
    <w:link w:val="CommentSubject"/>
    <w:uiPriority w:val="99"/>
    <w:semiHidden/>
    <w:rsid w:val="00184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50CF0B-F990-4FBE-BDF7-9022561F58D5}" type="doc">
      <dgm:prSet loTypeId="urn:microsoft.com/office/officeart/2008/layout/VerticalAccentList" loCatId="list" qsTypeId="urn:microsoft.com/office/officeart/2005/8/quickstyle/simple1" qsCatId="simple" csTypeId="urn:microsoft.com/office/officeart/2005/8/colors/accent1_2" csCatId="accent1" phldr="1"/>
      <dgm:spPr/>
      <dgm:t>
        <a:bodyPr/>
        <a:lstStyle/>
        <a:p>
          <a:endParaRPr lang="en-US"/>
        </a:p>
      </dgm:t>
    </dgm:pt>
    <dgm:pt modelId="{247ED011-C027-4245-A82F-6CD4228D03D9}">
      <dgm:prSet phldrT="[Text]"/>
      <dgm:spPr/>
      <dgm:t>
        <a:bodyPr/>
        <a:lstStyle/>
        <a:p>
          <a:r>
            <a:rPr lang="en-US" b="1"/>
            <a:t>Is completely portable.</a:t>
          </a:r>
          <a:endParaRPr lang="en-US"/>
        </a:p>
      </dgm:t>
    </dgm:pt>
    <dgm:pt modelId="{A6D17D03-6E19-4C61-B8FA-3CD989D36B8F}" type="parTrans" cxnId="{B59EB63F-D795-46ED-90BF-3F7BFBED9E6A}">
      <dgm:prSet/>
      <dgm:spPr/>
      <dgm:t>
        <a:bodyPr/>
        <a:lstStyle/>
        <a:p>
          <a:endParaRPr lang="en-US"/>
        </a:p>
      </dgm:t>
    </dgm:pt>
    <dgm:pt modelId="{B0A89EC7-39A3-4991-8A47-494D1D77BDD7}" type="sibTrans" cxnId="{B59EB63F-D795-46ED-90BF-3F7BFBED9E6A}">
      <dgm:prSet/>
      <dgm:spPr/>
      <dgm:t>
        <a:bodyPr/>
        <a:lstStyle/>
        <a:p>
          <a:endParaRPr lang="en-US"/>
        </a:p>
      </dgm:t>
    </dgm:pt>
    <dgm:pt modelId="{F4BB61A6-71BB-43D7-AC2F-4B84E2827CCA}">
      <dgm:prSet/>
      <dgm:spPr/>
      <dgm:t>
        <a:bodyPr/>
        <a:lstStyle/>
        <a:p>
          <a:r>
            <a:rPr lang="en-US" b="1"/>
            <a:t>Functions on a cloudy day.</a:t>
          </a:r>
        </a:p>
      </dgm:t>
    </dgm:pt>
    <dgm:pt modelId="{26426503-D094-4659-8A14-20CCBB858F90}" type="parTrans" cxnId="{34542A69-A931-4095-A09B-15F89B07C1AD}">
      <dgm:prSet/>
      <dgm:spPr/>
      <dgm:t>
        <a:bodyPr/>
        <a:lstStyle/>
        <a:p>
          <a:endParaRPr lang="en-US"/>
        </a:p>
      </dgm:t>
    </dgm:pt>
    <dgm:pt modelId="{8AF6B265-F761-4AFB-B38F-A1F460A4ACDE}" type="sibTrans" cxnId="{34542A69-A931-4095-A09B-15F89B07C1AD}">
      <dgm:prSet/>
      <dgm:spPr/>
      <dgm:t>
        <a:bodyPr/>
        <a:lstStyle/>
        <a:p>
          <a:endParaRPr lang="en-US"/>
        </a:p>
      </dgm:t>
    </dgm:pt>
    <dgm:pt modelId="{61FAB7FB-BFDA-4B25-9E23-F8E669E50F4F}">
      <dgm:prSet/>
      <dgm:spPr/>
      <dgm:t>
        <a:bodyPr/>
        <a:lstStyle/>
        <a:p>
          <a:r>
            <a:rPr lang="en-US" b="1"/>
            <a:t>Charges in only 2 hours in full sun.</a:t>
          </a:r>
        </a:p>
      </dgm:t>
    </dgm:pt>
    <dgm:pt modelId="{D538BD38-CF00-40DB-8941-F2731BC2D535}" type="parTrans" cxnId="{5D43158A-5B45-4293-BF9B-FAB93752BE30}">
      <dgm:prSet/>
      <dgm:spPr/>
      <dgm:t>
        <a:bodyPr/>
        <a:lstStyle/>
        <a:p>
          <a:endParaRPr lang="en-US"/>
        </a:p>
      </dgm:t>
    </dgm:pt>
    <dgm:pt modelId="{3AEEE214-9D1A-4628-8685-5A9B469E40BA}" type="sibTrans" cxnId="{5D43158A-5B45-4293-BF9B-FAB93752BE30}">
      <dgm:prSet/>
      <dgm:spPr/>
      <dgm:t>
        <a:bodyPr/>
        <a:lstStyle/>
        <a:p>
          <a:endParaRPr lang="en-US"/>
        </a:p>
      </dgm:t>
    </dgm:pt>
    <dgm:pt modelId="{006FF6CC-4E9C-40AF-B141-CE5EF375CF33}">
      <dgm:prSet/>
      <dgm:spPr/>
      <dgm:t>
        <a:bodyPr/>
        <a:lstStyle/>
        <a:p>
          <a:r>
            <a:rPr lang="en-US" b="1"/>
            <a:t>Only 6 to 8 hours to charge in partial to full sun.</a:t>
          </a:r>
        </a:p>
      </dgm:t>
    </dgm:pt>
    <dgm:pt modelId="{BB273055-9431-494C-A739-C29BD6C59AF9}" type="parTrans" cxnId="{C1E6A9C0-9F20-4EA9-ACA0-FF1C92D046D0}">
      <dgm:prSet/>
      <dgm:spPr/>
      <dgm:t>
        <a:bodyPr/>
        <a:lstStyle/>
        <a:p>
          <a:endParaRPr lang="en-US"/>
        </a:p>
      </dgm:t>
    </dgm:pt>
    <dgm:pt modelId="{DA422547-CB98-437D-9D08-EFA75463A78B}" type="sibTrans" cxnId="{C1E6A9C0-9F20-4EA9-ACA0-FF1C92D046D0}">
      <dgm:prSet/>
      <dgm:spPr/>
      <dgm:t>
        <a:bodyPr/>
        <a:lstStyle/>
        <a:p>
          <a:endParaRPr lang="en-US"/>
        </a:p>
      </dgm:t>
    </dgm:pt>
    <dgm:pt modelId="{708E39C6-2CA2-4F71-BE83-C1DF2D51E7EC}">
      <dgm:prSet/>
      <dgm:spPr/>
      <dgm:t>
        <a:bodyPr/>
        <a:lstStyle/>
        <a:p>
          <a:r>
            <a:rPr lang="en-US" b="1"/>
            <a:t>Provides up to 18 hours of power.</a:t>
          </a:r>
        </a:p>
      </dgm:t>
    </dgm:pt>
    <dgm:pt modelId="{4295489B-5615-46D8-B0FB-B1D35C340AF6}" type="parTrans" cxnId="{8A3889A4-28D2-403A-9805-D24AA9856FEB}">
      <dgm:prSet/>
      <dgm:spPr/>
      <dgm:t>
        <a:bodyPr/>
        <a:lstStyle/>
        <a:p>
          <a:endParaRPr lang="en-US"/>
        </a:p>
      </dgm:t>
    </dgm:pt>
    <dgm:pt modelId="{AC743652-3405-409E-9F93-CF82AA6A123E}" type="sibTrans" cxnId="{8A3889A4-28D2-403A-9805-D24AA9856FEB}">
      <dgm:prSet/>
      <dgm:spPr/>
      <dgm:t>
        <a:bodyPr/>
        <a:lstStyle/>
        <a:p>
          <a:endParaRPr lang="en-US"/>
        </a:p>
      </dgm:t>
    </dgm:pt>
    <dgm:pt modelId="{1839467A-D6FE-4787-A8E1-AD890D9321E1}">
      <dgm:prSet/>
      <dgm:spPr/>
      <dgm:t>
        <a:bodyPr/>
        <a:lstStyle/>
        <a:p>
          <a:r>
            <a:rPr lang="en-US" b="1"/>
            <a:t>Highest energy output of any solar panel.</a:t>
          </a:r>
        </a:p>
      </dgm:t>
    </dgm:pt>
    <dgm:pt modelId="{4549B772-9DDA-4C98-AA5B-24B3E41DF1C4}" type="parTrans" cxnId="{FC71C63B-1C52-4FF8-82FA-CD37937377B7}">
      <dgm:prSet/>
      <dgm:spPr/>
      <dgm:t>
        <a:bodyPr/>
        <a:lstStyle/>
        <a:p>
          <a:endParaRPr lang="en-US"/>
        </a:p>
      </dgm:t>
    </dgm:pt>
    <dgm:pt modelId="{CFEFEB5F-4673-4323-947B-CADF3D62BCF9}" type="sibTrans" cxnId="{FC71C63B-1C52-4FF8-82FA-CD37937377B7}">
      <dgm:prSet/>
      <dgm:spPr/>
      <dgm:t>
        <a:bodyPr/>
        <a:lstStyle/>
        <a:p>
          <a:endParaRPr lang="en-US"/>
        </a:p>
      </dgm:t>
    </dgm:pt>
    <dgm:pt modelId="{32077F55-62DC-4470-9E4E-40F6378DE0AE}">
      <dgm:prSet/>
      <dgm:spPr/>
      <dgm:t>
        <a:bodyPr/>
        <a:lstStyle/>
        <a:p>
          <a:r>
            <a:rPr lang="en-US" b="1"/>
            <a:t>Highest efficiency in the smallest footprint.</a:t>
          </a:r>
        </a:p>
      </dgm:t>
    </dgm:pt>
    <dgm:pt modelId="{C21E0E41-6F05-4326-B2F2-9388DDF078DD}" type="parTrans" cxnId="{DC10D7AB-0349-4964-9AB0-50C415D3E4DC}">
      <dgm:prSet/>
      <dgm:spPr/>
      <dgm:t>
        <a:bodyPr/>
        <a:lstStyle/>
        <a:p>
          <a:endParaRPr lang="en-US"/>
        </a:p>
      </dgm:t>
    </dgm:pt>
    <dgm:pt modelId="{CA6683AB-22A0-4F31-915B-5D188E500D7B}" type="sibTrans" cxnId="{DC10D7AB-0349-4964-9AB0-50C415D3E4DC}">
      <dgm:prSet/>
      <dgm:spPr/>
      <dgm:t>
        <a:bodyPr/>
        <a:lstStyle/>
        <a:p>
          <a:endParaRPr lang="en-US"/>
        </a:p>
      </dgm:t>
    </dgm:pt>
    <dgm:pt modelId="{55735074-C35A-41C4-A948-2306CFCF8BA3}">
      <dgm:prSet/>
      <dgm:spPr/>
      <dgm:t>
        <a:bodyPr/>
        <a:lstStyle/>
        <a:p>
          <a:r>
            <a:rPr lang="en-US" b="1"/>
            <a:t>Available in wide range of wattages from 180W to 230W</a:t>
          </a:r>
        </a:p>
      </dgm:t>
    </dgm:pt>
    <dgm:pt modelId="{BD8A2918-FB96-4559-A1EA-79EC9471356E}" type="parTrans" cxnId="{9DE4D5D5-31CF-485B-806B-9BE8368099A9}">
      <dgm:prSet/>
      <dgm:spPr/>
      <dgm:t>
        <a:bodyPr/>
        <a:lstStyle/>
        <a:p>
          <a:endParaRPr lang="en-US"/>
        </a:p>
      </dgm:t>
    </dgm:pt>
    <dgm:pt modelId="{88D91978-B31B-4D2B-B45F-026FE21406E4}" type="sibTrans" cxnId="{9DE4D5D5-31CF-485B-806B-9BE8368099A9}">
      <dgm:prSet/>
      <dgm:spPr/>
      <dgm:t>
        <a:bodyPr/>
        <a:lstStyle/>
        <a:p>
          <a:endParaRPr lang="en-US"/>
        </a:p>
      </dgm:t>
    </dgm:pt>
    <dgm:pt modelId="{89AB8570-B996-4568-8E3E-A7090E61EBD1}">
      <dgm:prSet/>
      <dgm:spPr/>
      <dgm:t>
        <a:bodyPr/>
        <a:lstStyle/>
        <a:p>
          <a:r>
            <a:rPr lang="en-US" b="1"/>
            <a:t>Uses CFL Bulbs</a:t>
          </a:r>
        </a:p>
      </dgm:t>
    </dgm:pt>
    <dgm:pt modelId="{08A558C7-85F1-49C0-A1FF-B8627FD61887}" type="parTrans" cxnId="{066805E8-5AE7-402A-AB2C-3D2FB42DCCB8}">
      <dgm:prSet/>
      <dgm:spPr/>
      <dgm:t>
        <a:bodyPr/>
        <a:lstStyle/>
        <a:p>
          <a:endParaRPr lang="en-US"/>
        </a:p>
      </dgm:t>
    </dgm:pt>
    <dgm:pt modelId="{36F24ABE-B3B2-40F0-A8C2-57633ABBE92B}" type="sibTrans" cxnId="{066805E8-5AE7-402A-AB2C-3D2FB42DCCB8}">
      <dgm:prSet/>
      <dgm:spPr/>
      <dgm:t>
        <a:bodyPr/>
        <a:lstStyle/>
        <a:p>
          <a:endParaRPr lang="en-US"/>
        </a:p>
      </dgm:t>
    </dgm:pt>
    <dgm:pt modelId="{04F588C0-B916-41D4-A82E-80F3C139146E}">
      <dgm:prSet/>
      <dgm:spPr/>
      <dgm:t>
        <a:bodyPr/>
        <a:lstStyle/>
        <a:p>
          <a:r>
            <a:rPr lang="en-US" b="1"/>
            <a:t>CFL bulbs use 75% less energy.</a:t>
          </a:r>
        </a:p>
      </dgm:t>
    </dgm:pt>
    <dgm:pt modelId="{09F9DA07-4877-4A7B-B8E5-ADE002806E8B}" type="parTrans" cxnId="{845C6EA3-71E0-4A7C-865C-7BA7CC19CC2B}">
      <dgm:prSet/>
      <dgm:spPr/>
      <dgm:t>
        <a:bodyPr/>
        <a:lstStyle/>
        <a:p>
          <a:endParaRPr lang="en-US"/>
        </a:p>
      </dgm:t>
    </dgm:pt>
    <dgm:pt modelId="{5631D10E-9D03-4FD0-BAA9-598A84E56DB5}" type="sibTrans" cxnId="{845C6EA3-71E0-4A7C-865C-7BA7CC19CC2B}">
      <dgm:prSet/>
      <dgm:spPr/>
      <dgm:t>
        <a:bodyPr/>
        <a:lstStyle/>
        <a:p>
          <a:endParaRPr lang="en-US"/>
        </a:p>
      </dgm:t>
    </dgm:pt>
    <dgm:pt modelId="{885765AF-F020-4C5A-AEB4-B576A3CEB686}">
      <dgm:prSet/>
      <dgm:spPr/>
      <dgm:t>
        <a:bodyPr/>
        <a:lstStyle/>
        <a:p>
          <a:r>
            <a:rPr lang="en-US" b="1"/>
            <a:t>CFL bulbs provide pure white light.</a:t>
          </a:r>
        </a:p>
      </dgm:t>
    </dgm:pt>
    <dgm:pt modelId="{F14F36A8-5137-41E2-A89A-4A17C0B7E30C}" type="parTrans" cxnId="{163AC6A6-0A38-4A05-B76D-02A4F1FDC1F4}">
      <dgm:prSet/>
      <dgm:spPr/>
      <dgm:t>
        <a:bodyPr/>
        <a:lstStyle/>
        <a:p>
          <a:endParaRPr lang="en-US"/>
        </a:p>
      </dgm:t>
    </dgm:pt>
    <dgm:pt modelId="{936C236F-D1DF-488F-87F0-3DF12F619238}" type="sibTrans" cxnId="{163AC6A6-0A38-4A05-B76D-02A4F1FDC1F4}">
      <dgm:prSet/>
      <dgm:spPr/>
      <dgm:t>
        <a:bodyPr/>
        <a:lstStyle/>
        <a:p>
          <a:endParaRPr lang="en-US"/>
        </a:p>
      </dgm:t>
    </dgm:pt>
    <dgm:pt modelId="{3B330580-7917-4258-B5F4-D7DA4A6419DF}">
      <dgm:prSet/>
      <dgm:spPr/>
      <dgm:t>
        <a:bodyPr/>
        <a:lstStyle/>
        <a:p>
          <a:r>
            <a:rPr lang="en-US" b="1"/>
            <a:t>Available in a range from 9W to 70W.</a:t>
          </a:r>
        </a:p>
      </dgm:t>
    </dgm:pt>
    <dgm:pt modelId="{A9EC2E46-AC4F-41E3-951C-7A4D242C7998}" type="parTrans" cxnId="{BD02B086-C51E-4E4C-830B-50C21578FC0C}">
      <dgm:prSet/>
      <dgm:spPr/>
      <dgm:t>
        <a:bodyPr/>
        <a:lstStyle/>
        <a:p>
          <a:endParaRPr lang="en-US"/>
        </a:p>
      </dgm:t>
    </dgm:pt>
    <dgm:pt modelId="{1C888036-A525-4870-9595-EB8E1BE1A6C9}" type="sibTrans" cxnId="{BD02B086-C51E-4E4C-830B-50C21578FC0C}">
      <dgm:prSet/>
      <dgm:spPr/>
      <dgm:t>
        <a:bodyPr/>
        <a:lstStyle/>
        <a:p>
          <a:endParaRPr lang="en-US"/>
        </a:p>
      </dgm:t>
    </dgm:pt>
    <dgm:pt modelId="{CE39AF0B-F445-489C-844A-5B9812565DE3}">
      <dgm:prSet/>
      <dgm:spPr/>
      <dgm:t>
        <a:bodyPr/>
        <a:lstStyle/>
        <a:p>
          <a:r>
            <a:rPr lang="en-US"/>
            <a:t>Panels are tiny 4”x 3”</a:t>
          </a:r>
          <a:r>
            <a:rPr lang="en-US" b="1" i="1"/>
            <a:t> </a:t>
          </a:r>
          <a:r>
            <a:rPr lang="en-US"/>
            <a:t>size</a:t>
          </a:r>
        </a:p>
      </dgm:t>
    </dgm:pt>
    <dgm:pt modelId="{5B4A46B8-57D9-4AD7-85B8-AB25152CD8BB}" type="parTrans" cxnId="{4DA89806-C03C-4C79-8494-C4B2ECBBBD2E}">
      <dgm:prSet/>
      <dgm:spPr/>
      <dgm:t>
        <a:bodyPr/>
        <a:lstStyle/>
        <a:p>
          <a:endParaRPr lang="en-US"/>
        </a:p>
      </dgm:t>
    </dgm:pt>
    <dgm:pt modelId="{6864EC16-1DD2-4EEE-91FF-47D66C762353}" type="sibTrans" cxnId="{4DA89806-C03C-4C79-8494-C4B2ECBBBD2E}">
      <dgm:prSet/>
      <dgm:spPr/>
      <dgm:t>
        <a:bodyPr/>
        <a:lstStyle/>
        <a:p>
          <a:endParaRPr lang="en-US"/>
        </a:p>
      </dgm:t>
    </dgm:pt>
    <dgm:pt modelId="{0FA628C0-CEF6-4424-BC81-06D248E4BC29}" type="pres">
      <dgm:prSet presAssocID="{5550CF0B-F990-4FBE-BDF7-9022561F58D5}" presName="Name0" presStyleCnt="0">
        <dgm:presLayoutVars>
          <dgm:chMax/>
          <dgm:chPref/>
          <dgm:dir/>
        </dgm:presLayoutVars>
      </dgm:prSet>
      <dgm:spPr/>
    </dgm:pt>
    <dgm:pt modelId="{E3FB3995-B341-49B6-BE53-EFE053408916}" type="pres">
      <dgm:prSet presAssocID="{247ED011-C027-4245-A82F-6CD4228D03D9}" presName="parenttextcomposite" presStyleCnt="0"/>
      <dgm:spPr/>
    </dgm:pt>
    <dgm:pt modelId="{4C0CC515-8951-4B4F-90A0-1CAA35213DF0}" type="pres">
      <dgm:prSet presAssocID="{247ED011-C027-4245-A82F-6CD4228D03D9}" presName="parenttext" presStyleLbl="revTx" presStyleIdx="0" presStyleCnt="13">
        <dgm:presLayoutVars>
          <dgm:chMax/>
          <dgm:chPref val="2"/>
          <dgm:bulletEnabled val="1"/>
        </dgm:presLayoutVars>
      </dgm:prSet>
      <dgm:spPr/>
    </dgm:pt>
    <dgm:pt modelId="{C158E2FA-BBE5-4ED6-8555-1ED071797781}" type="pres">
      <dgm:prSet presAssocID="{247ED011-C027-4245-A82F-6CD4228D03D9}" presName="parallelogramComposite" presStyleCnt="0"/>
      <dgm:spPr/>
    </dgm:pt>
    <dgm:pt modelId="{9CA4FDE1-274D-4962-98A3-F2F94AE2A1A1}" type="pres">
      <dgm:prSet presAssocID="{247ED011-C027-4245-A82F-6CD4228D03D9}" presName="parallelogram1" presStyleLbl="alignNode1" presStyleIdx="0" presStyleCnt="91"/>
      <dgm:spPr/>
    </dgm:pt>
    <dgm:pt modelId="{A4F7EDB5-59E4-49D4-BB92-AFD7060FD2DE}" type="pres">
      <dgm:prSet presAssocID="{247ED011-C027-4245-A82F-6CD4228D03D9}" presName="parallelogram2" presStyleLbl="alignNode1" presStyleIdx="1" presStyleCnt="91"/>
      <dgm:spPr/>
    </dgm:pt>
    <dgm:pt modelId="{83677DFD-74F3-40F7-8867-CA382D98DF0D}" type="pres">
      <dgm:prSet presAssocID="{247ED011-C027-4245-A82F-6CD4228D03D9}" presName="parallelogram3" presStyleLbl="alignNode1" presStyleIdx="2" presStyleCnt="91"/>
      <dgm:spPr/>
    </dgm:pt>
    <dgm:pt modelId="{AE6F52EE-F34C-47CB-9195-B8C7BBA11FFE}" type="pres">
      <dgm:prSet presAssocID="{247ED011-C027-4245-A82F-6CD4228D03D9}" presName="parallelogram4" presStyleLbl="alignNode1" presStyleIdx="3" presStyleCnt="91"/>
      <dgm:spPr/>
    </dgm:pt>
    <dgm:pt modelId="{1CD63EA4-CF9F-4774-AE57-EF58A9C1DAED}" type="pres">
      <dgm:prSet presAssocID="{247ED011-C027-4245-A82F-6CD4228D03D9}" presName="parallelogram5" presStyleLbl="alignNode1" presStyleIdx="4" presStyleCnt="91"/>
      <dgm:spPr/>
    </dgm:pt>
    <dgm:pt modelId="{323CE8B6-2D4C-45F7-AD0E-F4C9CA8A5C95}" type="pres">
      <dgm:prSet presAssocID="{247ED011-C027-4245-A82F-6CD4228D03D9}" presName="parallelogram6" presStyleLbl="alignNode1" presStyleIdx="5" presStyleCnt="91"/>
      <dgm:spPr/>
    </dgm:pt>
    <dgm:pt modelId="{F0E2E7E3-2E9A-4416-B9F8-CAB718074433}" type="pres">
      <dgm:prSet presAssocID="{247ED011-C027-4245-A82F-6CD4228D03D9}" presName="parallelogram7" presStyleLbl="alignNode1" presStyleIdx="6" presStyleCnt="91"/>
      <dgm:spPr/>
    </dgm:pt>
    <dgm:pt modelId="{F7D013CF-4370-48FF-85B4-317BDAF8350A}" type="pres">
      <dgm:prSet presAssocID="{B0A89EC7-39A3-4991-8A47-494D1D77BDD7}" presName="sibTrans" presStyleCnt="0"/>
      <dgm:spPr/>
    </dgm:pt>
    <dgm:pt modelId="{B43414AC-BC38-4F16-AB6E-397FBFE78AA6}" type="pres">
      <dgm:prSet presAssocID="{F4BB61A6-71BB-43D7-AC2F-4B84E2827CCA}" presName="parenttextcomposite" presStyleCnt="0"/>
      <dgm:spPr/>
    </dgm:pt>
    <dgm:pt modelId="{C81AC7A7-AF6F-43ED-881B-473579F3EE81}" type="pres">
      <dgm:prSet presAssocID="{F4BB61A6-71BB-43D7-AC2F-4B84E2827CCA}" presName="parenttext" presStyleLbl="revTx" presStyleIdx="1" presStyleCnt="13">
        <dgm:presLayoutVars>
          <dgm:chMax/>
          <dgm:chPref val="2"/>
          <dgm:bulletEnabled val="1"/>
        </dgm:presLayoutVars>
      </dgm:prSet>
      <dgm:spPr/>
    </dgm:pt>
    <dgm:pt modelId="{39A67F1E-24FB-48C3-9D8F-8F5D8CE3118C}" type="pres">
      <dgm:prSet presAssocID="{F4BB61A6-71BB-43D7-AC2F-4B84E2827CCA}" presName="parallelogramComposite" presStyleCnt="0"/>
      <dgm:spPr/>
    </dgm:pt>
    <dgm:pt modelId="{2B9B43E1-D502-432C-BCCD-AAABB097D672}" type="pres">
      <dgm:prSet presAssocID="{F4BB61A6-71BB-43D7-AC2F-4B84E2827CCA}" presName="parallelogram1" presStyleLbl="alignNode1" presStyleIdx="7" presStyleCnt="91"/>
      <dgm:spPr/>
    </dgm:pt>
    <dgm:pt modelId="{1AE19756-8873-42D1-BF12-35D82D31A5BE}" type="pres">
      <dgm:prSet presAssocID="{F4BB61A6-71BB-43D7-AC2F-4B84E2827CCA}" presName="parallelogram2" presStyleLbl="alignNode1" presStyleIdx="8" presStyleCnt="91"/>
      <dgm:spPr/>
    </dgm:pt>
    <dgm:pt modelId="{45F5DB99-0D57-4A30-9B22-E10C540AAF79}" type="pres">
      <dgm:prSet presAssocID="{F4BB61A6-71BB-43D7-AC2F-4B84E2827CCA}" presName="parallelogram3" presStyleLbl="alignNode1" presStyleIdx="9" presStyleCnt="91"/>
      <dgm:spPr/>
    </dgm:pt>
    <dgm:pt modelId="{4914E0CA-A575-4641-B8CD-A9ADB5501EA3}" type="pres">
      <dgm:prSet presAssocID="{F4BB61A6-71BB-43D7-AC2F-4B84E2827CCA}" presName="parallelogram4" presStyleLbl="alignNode1" presStyleIdx="10" presStyleCnt="91"/>
      <dgm:spPr/>
    </dgm:pt>
    <dgm:pt modelId="{EFFB9235-9E63-407A-8A57-BC0DFB86A1FF}" type="pres">
      <dgm:prSet presAssocID="{F4BB61A6-71BB-43D7-AC2F-4B84E2827CCA}" presName="parallelogram5" presStyleLbl="alignNode1" presStyleIdx="11" presStyleCnt="91"/>
      <dgm:spPr/>
    </dgm:pt>
    <dgm:pt modelId="{EE84D98B-6612-41E5-9C90-67AB70B4F8AE}" type="pres">
      <dgm:prSet presAssocID="{F4BB61A6-71BB-43D7-AC2F-4B84E2827CCA}" presName="parallelogram6" presStyleLbl="alignNode1" presStyleIdx="12" presStyleCnt="91"/>
      <dgm:spPr/>
    </dgm:pt>
    <dgm:pt modelId="{50AFD328-B8E1-4680-8BBB-05C8AD611DAE}" type="pres">
      <dgm:prSet presAssocID="{F4BB61A6-71BB-43D7-AC2F-4B84E2827CCA}" presName="parallelogram7" presStyleLbl="alignNode1" presStyleIdx="13" presStyleCnt="91"/>
      <dgm:spPr/>
    </dgm:pt>
    <dgm:pt modelId="{F4A4DB15-24B7-4C0E-9F78-A69CF2EE838E}" type="pres">
      <dgm:prSet presAssocID="{8AF6B265-F761-4AFB-B38F-A1F460A4ACDE}" presName="sibTrans" presStyleCnt="0"/>
      <dgm:spPr/>
    </dgm:pt>
    <dgm:pt modelId="{C91442F2-2D7F-49D7-93DC-1C9C9C0E0766}" type="pres">
      <dgm:prSet presAssocID="{61FAB7FB-BFDA-4B25-9E23-F8E669E50F4F}" presName="parenttextcomposite" presStyleCnt="0"/>
      <dgm:spPr/>
    </dgm:pt>
    <dgm:pt modelId="{AAC2E025-36EB-4D5B-AE45-B908655B779D}" type="pres">
      <dgm:prSet presAssocID="{61FAB7FB-BFDA-4B25-9E23-F8E669E50F4F}" presName="parenttext" presStyleLbl="revTx" presStyleIdx="2" presStyleCnt="13">
        <dgm:presLayoutVars>
          <dgm:chMax/>
          <dgm:chPref val="2"/>
          <dgm:bulletEnabled val="1"/>
        </dgm:presLayoutVars>
      </dgm:prSet>
      <dgm:spPr/>
    </dgm:pt>
    <dgm:pt modelId="{FD74CBBE-4807-48F9-BD3D-A4482DC82AE6}" type="pres">
      <dgm:prSet presAssocID="{61FAB7FB-BFDA-4B25-9E23-F8E669E50F4F}" presName="parallelogramComposite" presStyleCnt="0"/>
      <dgm:spPr/>
    </dgm:pt>
    <dgm:pt modelId="{347A18A4-6F21-40A0-BACF-F5E0E61EAE53}" type="pres">
      <dgm:prSet presAssocID="{61FAB7FB-BFDA-4B25-9E23-F8E669E50F4F}" presName="parallelogram1" presStyleLbl="alignNode1" presStyleIdx="14" presStyleCnt="91"/>
      <dgm:spPr/>
    </dgm:pt>
    <dgm:pt modelId="{7835CFD0-E81C-4D18-839B-73D7E10B1980}" type="pres">
      <dgm:prSet presAssocID="{61FAB7FB-BFDA-4B25-9E23-F8E669E50F4F}" presName="parallelogram2" presStyleLbl="alignNode1" presStyleIdx="15" presStyleCnt="91"/>
      <dgm:spPr/>
    </dgm:pt>
    <dgm:pt modelId="{86F4BC8D-31DA-40BC-A660-D046B8AEC934}" type="pres">
      <dgm:prSet presAssocID="{61FAB7FB-BFDA-4B25-9E23-F8E669E50F4F}" presName="parallelogram3" presStyleLbl="alignNode1" presStyleIdx="16" presStyleCnt="91"/>
      <dgm:spPr/>
    </dgm:pt>
    <dgm:pt modelId="{B57C638C-31F4-45A3-88FA-BF10A5264064}" type="pres">
      <dgm:prSet presAssocID="{61FAB7FB-BFDA-4B25-9E23-F8E669E50F4F}" presName="parallelogram4" presStyleLbl="alignNode1" presStyleIdx="17" presStyleCnt="91"/>
      <dgm:spPr/>
    </dgm:pt>
    <dgm:pt modelId="{5F3527FA-B417-4177-9C51-CCDB546989E4}" type="pres">
      <dgm:prSet presAssocID="{61FAB7FB-BFDA-4B25-9E23-F8E669E50F4F}" presName="parallelogram5" presStyleLbl="alignNode1" presStyleIdx="18" presStyleCnt="91"/>
      <dgm:spPr/>
    </dgm:pt>
    <dgm:pt modelId="{D7A9686D-B574-4DC3-B0FD-B740D3651217}" type="pres">
      <dgm:prSet presAssocID="{61FAB7FB-BFDA-4B25-9E23-F8E669E50F4F}" presName="parallelogram6" presStyleLbl="alignNode1" presStyleIdx="19" presStyleCnt="91"/>
      <dgm:spPr/>
    </dgm:pt>
    <dgm:pt modelId="{CE605BF4-2F3E-4E88-9DF6-D326FFD8E12B}" type="pres">
      <dgm:prSet presAssocID="{61FAB7FB-BFDA-4B25-9E23-F8E669E50F4F}" presName="parallelogram7" presStyleLbl="alignNode1" presStyleIdx="20" presStyleCnt="91"/>
      <dgm:spPr/>
    </dgm:pt>
    <dgm:pt modelId="{4EB29DB0-B599-4E85-B9BE-E73E2B1FC272}" type="pres">
      <dgm:prSet presAssocID="{3AEEE214-9D1A-4628-8685-5A9B469E40BA}" presName="sibTrans" presStyleCnt="0"/>
      <dgm:spPr/>
    </dgm:pt>
    <dgm:pt modelId="{A95E58D7-A0E8-4B01-B23D-C5659DE0C05D}" type="pres">
      <dgm:prSet presAssocID="{006FF6CC-4E9C-40AF-B141-CE5EF375CF33}" presName="parenttextcomposite" presStyleCnt="0"/>
      <dgm:spPr/>
    </dgm:pt>
    <dgm:pt modelId="{666F4624-CB8D-4C5D-B416-1E716AF66214}" type="pres">
      <dgm:prSet presAssocID="{006FF6CC-4E9C-40AF-B141-CE5EF375CF33}" presName="parenttext" presStyleLbl="revTx" presStyleIdx="3" presStyleCnt="13">
        <dgm:presLayoutVars>
          <dgm:chMax/>
          <dgm:chPref val="2"/>
          <dgm:bulletEnabled val="1"/>
        </dgm:presLayoutVars>
      </dgm:prSet>
      <dgm:spPr/>
    </dgm:pt>
    <dgm:pt modelId="{8343B945-3347-4FC0-8E66-7014C4A14CA9}" type="pres">
      <dgm:prSet presAssocID="{006FF6CC-4E9C-40AF-B141-CE5EF375CF33}" presName="parallelogramComposite" presStyleCnt="0"/>
      <dgm:spPr/>
    </dgm:pt>
    <dgm:pt modelId="{22DFCA46-7788-4E52-BB61-1CB5DECEAAD1}" type="pres">
      <dgm:prSet presAssocID="{006FF6CC-4E9C-40AF-B141-CE5EF375CF33}" presName="parallelogram1" presStyleLbl="alignNode1" presStyleIdx="21" presStyleCnt="91"/>
      <dgm:spPr/>
    </dgm:pt>
    <dgm:pt modelId="{578B4FC1-97FD-42A2-B405-6719EEFC1680}" type="pres">
      <dgm:prSet presAssocID="{006FF6CC-4E9C-40AF-B141-CE5EF375CF33}" presName="parallelogram2" presStyleLbl="alignNode1" presStyleIdx="22" presStyleCnt="91"/>
      <dgm:spPr/>
    </dgm:pt>
    <dgm:pt modelId="{C661A684-890E-48B2-A45C-BBDEAB6448BF}" type="pres">
      <dgm:prSet presAssocID="{006FF6CC-4E9C-40AF-B141-CE5EF375CF33}" presName="parallelogram3" presStyleLbl="alignNode1" presStyleIdx="23" presStyleCnt="91"/>
      <dgm:spPr/>
    </dgm:pt>
    <dgm:pt modelId="{09776B2B-8101-42F6-97B3-D8A78CD04267}" type="pres">
      <dgm:prSet presAssocID="{006FF6CC-4E9C-40AF-B141-CE5EF375CF33}" presName="parallelogram4" presStyleLbl="alignNode1" presStyleIdx="24" presStyleCnt="91"/>
      <dgm:spPr/>
    </dgm:pt>
    <dgm:pt modelId="{1CC34136-2F59-482A-B273-438B858DD756}" type="pres">
      <dgm:prSet presAssocID="{006FF6CC-4E9C-40AF-B141-CE5EF375CF33}" presName="parallelogram5" presStyleLbl="alignNode1" presStyleIdx="25" presStyleCnt="91"/>
      <dgm:spPr/>
    </dgm:pt>
    <dgm:pt modelId="{840DF959-D19B-4A00-8112-9D680B91E23E}" type="pres">
      <dgm:prSet presAssocID="{006FF6CC-4E9C-40AF-B141-CE5EF375CF33}" presName="parallelogram6" presStyleLbl="alignNode1" presStyleIdx="26" presStyleCnt="91"/>
      <dgm:spPr/>
    </dgm:pt>
    <dgm:pt modelId="{E6012DDE-B124-4D07-BA83-29D49038EC96}" type="pres">
      <dgm:prSet presAssocID="{006FF6CC-4E9C-40AF-B141-CE5EF375CF33}" presName="parallelogram7" presStyleLbl="alignNode1" presStyleIdx="27" presStyleCnt="91"/>
      <dgm:spPr/>
    </dgm:pt>
    <dgm:pt modelId="{DB4128BF-39DE-42B8-8F89-4EC2E6761639}" type="pres">
      <dgm:prSet presAssocID="{DA422547-CB98-437D-9D08-EFA75463A78B}" presName="sibTrans" presStyleCnt="0"/>
      <dgm:spPr/>
    </dgm:pt>
    <dgm:pt modelId="{91FE4D25-820D-419A-9097-BE79AC2852B3}" type="pres">
      <dgm:prSet presAssocID="{708E39C6-2CA2-4F71-BE83-C1DF2D51E7EC}" presName="parenttextcomposite" presStyleCnt="0"/>
      <dgm:spPr/>
    </dgm:pt>
    <dgm:pt modelId="{418BC4AF-5ECD-4933-A535-FC8705D4431E}" type="pres">
      <dgm:prSet presAssocID="{708E39C6-2CA2-4F71-BE83-C1DF2D51E7EC}" presName="parenttext" presStyleLbl="revTx" presStyleIdx="4" presStyleCnt="13">
        <dgm:presLayoutVars>
          <dgm:chMax/>
          <dgm:chPref val="2"/>
          <dgm:bulletEnabled val="1"/>
        </dgm:presLayoutVars>
      </dgm:prSet>
      <dgm:spPr/>
    </dgm:pt>
    <dgm:pt modelId="{6AAD997C-ECBB-4F00-B75F-E436C23D9222}" type="pres">
      <dgm:prSet presAssocID="{708E39C6-2CA2-4F71-BE83-C1DF2D51E7EC}" presName="parallelogramComposite" presStyleCnt="0"/>
      <dgm:spPr/>
    </dgm:pt>
    <dgm:pt modelId="{41C91755-3DD3-4AD6-A280-412C7FA7B8B7}" type="pres">
      <dgm:prSet presAssocID="{708E39C6-2CA2-4F71-BE83-C1DF2D51E7EC}" presName="parallelogram1" presStyleLbl="alignNode1" presStyleIdx="28" presStyleCnt="91"/>
      <dgm:spPr/>
    </dgm:pt>
    <dgm:pt modelId="{B6DD5A2C-F97D-4833-8DCC-1478903F9472}" type="pres">
      <dgm:prSet presAssocID="{708E39C6-2CA2-4F71-BE83-C1DF2D51E7EC}" presName="parallelogram2" presStyleLbl="alignNode1" presStyleIdx="29" presStyleCnt="91"/>
      <dgm:spPr/>
    </dgm:pt>
    <dgm:pt modelId="{C27BEEC1-FE24-4889-92EE-8C48D9D6F302}" type="pres">
      <dgm:prSet presAssocID="{708E39C6-2CA2-4F71-BE83-C1DF2D51E7EC}" presName="parallelogram3" presStyleLbl="alignNode1" presStyleIdx="30" presStyleCnt="91"/>
      <dgm:spPr/>
    </dgm:pt>
    <dgm:pt modelId="{89123BC1-D26B-4A41-9BA0-622EEFBDD79A}" type="pres">
      <dgm:prSet presAssocID="{708E39C6-2CA2-4F71-BE83-C1DF2D51E7EC}" presName="parallelogram4" presStyleLbl="alignNode1" presStyleIdx="31" presStyleCnt="91"/>
      <dgm:spPr/>
    </dgm:pt>
    <dgm:pt modelId="{E2BFFF03-AE5E-45D0-A9B3-B550DA6EDA86}" type="pres">
      <dgm:prSet presAssocID="{708E39C6-2CA2-4F71-BE83-C1DF2D51E7EC}" presName="parallelogram5" presStyleLbl="alignNode1" presStyleIdx="32" presStyleCnt="91"/>
      <dgm:spPr/>
    </dgm:pt>
    <dgm:pt modelId="{9FFD1BF5-99EA-46FD-B06B-8E7130808B39}" type="pres">
      <dgm:prSet presAssocID="{708E39C6-2CA2-4F71-BE83-C1DF2D51E7EC}" presName="parallelogram6" presStyleLbl="alignNode1" presStyleIdx="33" presStyleCnt="91"/>
      <dgm:spPr/>
    </dgm:pt>
    <dgm:pt modelId="{814ACC74-B130-4206-9EAB-6B9BF402FB01}" type="pres">
      <dgm:prSet presAssocID="{708E39C6-2CA2-4F71-BE83-C1DF2D51E7EC}" presName="parallelogram7" presStyleLbl="alignNode1" presStyleIdx="34" presStyleCnt="91"/>
      <dgm:spPr/>
    </dgm:pt>
    <dgm:pt modelId="{5EBF170E-3FDD-4674-A1D3-BF3A12EF315E}" type="pres">
      <dgm:prSet presAssocID="{AC743652-3405-409E-9F93-CF82AA6A123E}" presName="sibTrans" presStyleCnt="0"/>
      <dgm:spPr/>
    </dgm:pt>
    <dgm:pt modelId="{B4E2C181-891D-4189-A021-F96FAE51D023}" type="pres">
      <dgm:prSet presAssocID="{1839467A-D6FE-4787-A8E1-AD890D9321E1}" presName="parenttextcomposite" presStyleCnt="0"/>
      <dgm:spPr/>
    </dgm:pt>
    <dgm:pt modelId="{7FA7AC0D-33D0-463C-AECB-DDF99A1BB4A1}" type="pres">
      <dgm:prSet presAssocID="{1839467A-D6FE-4787-A8E1-AD890D9321E1}" presName="parenttext" presStyleLbl="revTx" presStyleIdx="5" presStyleCnt="13">
        <dgm:presLayoutVars>
          <dgm:chMax/>
          <dgm:chPref val="2"/>
          <dgm:bulletEnabled val="1"/>
        </dgm:presLayoutVars>
      </dgm:prSet>
      <dgm:spPr/>
    </dgm:pt>
    <dgm:pt modelId="{2C60112D-C614-4327-AEF6-50D66FC68E2B}" type="pres">
      <dgm:prSet presAssocID="{1839467A-D6FE-4787-A8E1-AD890D9321E1}" presName="parallelogramComposite" presStyleCnt="0"/>
      <dgm:spPr/>
    </dgm:pt>
    <dgm:pt modelId="{AC8299C6-21E1-400E-A23D-70D18164625A}" type="pres">
      <dgm:prSet presAssocID="{1839467A-D6FE-4787-A8E1-AD890D9321E1}" presName="parallelogram1" presStyleLbl="alignNode1" presStyleIdx="35" presStyleCnt="91"/>
      <dgm:spPr/>
    </dgm:pt>
    <dgm:pt modelId="{34BD2676-8011-440E-9F3D-CE6833B4B006}" type="pres">
      <dgm:prSet presAssocID="{1839467A-D6FE-4787-A8E1-AD890D9321E1}" presName="parallelogram2" presStyleLbl="alignNode1" presStyleIdx="36" presStyleCnt="91"/>
      <dgm:spPr/>
    </dgm:pt>
    <dgm:pt modelId="{27B46F54-3417-4B29-B1F6-41B2C0B8C71F}" type="pres">
      <dgm:prSet presAssocID="{1839467A-D6FE-4787-A8E1-AD890D9321E1}" presName="parallelogram3" presStyleLbl="alignNode1" presStyleIdx="37" presStyleCnt="91"/>
      <dgm:spPr/>
    </dgm:pt>
    <dgm:pt modelId="{799376A6-3BF6-4269-9D87-11589AEC560C}" type="pres">
      <dgm:prSet presAssocID="{1839467A-D6FE-4787-A8E1-AD890D9321E1}" presName="parallelogram4" presStyleLbl="alignNode1" presStyleIdx="38" presStyleCnt="91"/>
      <dgm:spPr/>
    </dgm:pt>
    <dgm:pt modelId="{EC80E802-A7AB-4626-B28B-C8145EAA4FE9}" type="pres">
      <dgm:prSet presAssocID="{1839467A-D6FE-4787-A8E1-AD890D9321E1}" presName="parallelogram5" presStyleLbl="alignNode1" presStyleIdx="39" presStyleCnt="91"/>
      <dgm:spPr/>
    </dgm:pt>
    <dgm:pt modelId="{D0951B6D-1F93-466E-86DE-A4A971CA892A}" type="pres">
      <dgm:prSet presAssocID="{1839467A-D6FE-4787-A8E1-AD890D9321E1}" presName="parallelogram6" presStyleLbl="alignNode1" presStyleIdx="40" presStyleCnt="91"/>
      <dgm:spPr/>
    </dgm:pt>
    <dgm:pt modelId="{85F9AC95-114A-4A27-80C0-6712EF2021DD}" type="pres">
      <dgm:prSet presAssocID="{1839467A-D6FE-4787-A8E1-AD890D9321E1}" presName="parallelogram7" presStyleLbl="alignNode1" presStyleIdx="41" presStyleCnt="91"/>
      <dgm:spPr/>
    </dgm:pt>
    <dgm:pt modelId="{3EC4ADC9-89D6-4FEB-B683-DA619C6D3B10}" type="pres">
      <dgm:prSet presAssocID="{CFEFEB5F-4673-4323-947B-CADF3D62BCF9}" presName="sibTrans" presStyleCnt="0"/>
      <dgm:spPr/>
    </dgm:pt>
    <dgm:pt modelId="{3D8BD6A7-884F-4281-8E08-5320A3F79E44}" type="pres">
      <dgm:prSet presAssocID="{32077F55-62DC-4470-9E4E-40F6378DE0AE}" presName="parenttextcomposite" presStyleCnt="0"/>
      <dgm:spPr/>
    </dgm:pt>
    <dgm:pt modelId="{168FD968-A890-417B-9397-6AA740976B79}" type="pres">
      <dgm:prSet presAssocID="{32077F55-62DC-4470-9E4E-40F6378DE0AE}" presName="parenttext" presStyleLbl="revTx" presStyleIdx="6" presStyleCnt="13">
        <dgm:presLayoutVars>
          <dgm:chMax/>
          <dgm:chPref val="2"/>
          <dgm:bulletEnabled val="1"/>
        </dgm:presLayoutVars>
      </dgm:prSet>
      <dgm:spPr/>
    </dgm:pt>
    <dgm:pt modelId="{05FC0AD5-DD8E-4EBF-903F-69D0A9F44095}" type="pres">
      <dgm:prSet presAssocID="{32077F55-62DC-4470-9E4E-40F6378DE0AE}" presName="parallelogramComposite" presStyleCnt="0"/>
      <dgm:spPr/>
    </dgm:pt>
    <dgm:pt modelId="{09CC4001-64EB-4925-BCBE-6EF85AF955D3}" type="pres">
      <dgm:prSet presAssocID="{32077F55-62DC-4470-9E4E-40F6378DE0AE}" presName="parallelogram1" presStyleLbl="alignNode1" presStyleIdx="42" presStyleCnt="91"/>
      <dgm:spPr/>
    </dgm:pt>
    <dgm:pt modelId="{85C44124-76A5-4BC6-A961-067F3955B697}" type="pres">
      <dgm:prSet presAssocID="{32077F55-62DC-4470-9E4E-40F6378DE0AE}" presName="parallelogram2" presStyleLbl="alignNode1" presStyleIdx="43" presStyleCnt="91"/>
      <dgm:spPr/>
    </dgm:pt>
    <dgm:pt modelId="{A751FBEE-B030-4E4C-A32B-57D6D43EFC2E}" type="pres">
      <dgm:prSet presAssocID="{32077F55-62DC-4470-9E4E-40F6378DE0AE}" presName="parallelogram3" presStyleLbl="alignNode1" presStyleIdx="44" presStyleCnt="91"/>
      <dgm:spPr/>
    </dgm:pt>
    <dgm:pt modelId="{7E0107FA-DFC6-422F-85B7-10FF2DF2F5B3}" type="pres">
      <dgm:prSet presAssocID="{32077F55-62DC-4470-9E4E-40F6378DE0AE}" presName="parallelogram4" presStyleLbl="alignNode1" presStyleIdx="45" presStyleCnt="91"/>
      <dgm:spPr/>
    </dgm:pt>
    <dgm:pt modelId="{D16259B3-43C1-4BE0-9B89-7BE9F7E22486}" type="pres">
      <dgm:prSet presAssocID="{32077F55-62DC-4470-9E4E-40F6378DE0AE}" presName="parallelogram5" presStyleLbl="alignNode1" presStyleIdx="46" presStyleCnt="91"/>
      <dgm:spPr/>
    </dgm:pt>
    <dgm:pt modelId="{F70D811C-E2C3-474F-B92D-80509098A7B8}" type="pres">
      <dgm:prSet presAssocID="{32077F55-62DC-4470-9E4E-40F6378DE0AE}" presName="parallelogram6" presStyleLbl="alignNode1" presStyleIdx="47" presStyleCnt="91"/>
      <dgm:spPr/>
    </dgm:pt>
    <dgm:pt modelId="{A0CE4969-63CA-41C1-8042-3B516B2A15CF}" type="pres">
      <dgm:prSet presAssocID="{32077F55-62DC-4470-9E4E-40F6378DE0AE}" presName="parallelogram7" presStyleLbl="alignNode1" presStyleIdx="48" presStyleCnt="91"/>
      <dgm:spPr/>
    </dgm:pt>
    <dgm:pt modelId="{AD17FAC2-B3D3-4234-BA4D-60B3C6E86A87}" type="pres">
      <dgm:prSet presAssocID="{CA6683AB-22A0-4F31-915B-5D188E500D7B}" presName="sibTrans" presStyleCnt="0"/>
      <dgm:spPr/>
    </dgm:pt>
    <dgm:pt modelId="{E95BAA8D-E6AB-4260-9AB1-4A7899682A84}" type="pres">
      <dgm:prSet presAssocID="{55735074-C35A-41C4-A948-2306CFCF8BA3}" presName="parenttextcomposite" presStyleCnt="0"/>
      <dgm:spPr/>
    </dgm:pt>
    <dgm:pt modelId="{75A94C80-DA73-4A98-9F96-3734C3C24042}" type="pres">
      <dgm:prSet presAssocID="{55735074-C35A-41C4-A948-2306CFCF8BA3}" presName="parenttext" presStyleLbl="revTx" presStyleIdx="7" presStyleCnt="13">
        <dgm:presLayoutVars>
          <dgm:chMax/>
          <dgm:chPref val="2"/>
          <dgm:bulletEnabled val="1"/>
        </dgm:presLayoutVars>
      </dgm:prSet>
      <dgm:spPr/>
    </dgm:pt>
    <dgm:pt modelId="{FD7108A1-BC6B-4BDB-8304-02FB37534326}" type="pres">
      <dgm:prSet presAssocID="{55735074-C35A-41C4-A948-2306CFCF8BA3}" presName="parallelogramComposite" presStyleCnt="0"/>
      <dgm:spPr/>
    </dgm:pt>
    <dgm:pt modelId="{6BB72ABB-A697-4688-AC41-7F14901BA661}" type="pres">
      <dgm:prSet presAssocID="{55735074-C35A-41C4-A948-2306CFCF8BA3}" presName="parallelogram1" presStyleLbl="alignNode1" presStyleIdx="49" presStyleCnt="91"/>
      <dgm:spPr/>
    </dgm:pt>
    <dgm:pt modelId="{C5FADB5A-D085-48F5-A82E-F40730AF13E2}" type="pres">
      <dgm:prSet presAssocID="{55735074-C35A-41C4-A948-2306CFCF8BA3}" presName="parallelogram2" presStyleLbl="alignNode1" presStyleIdx="50" presStyleCnt="91"/>
      <dgm:spPr/>
    </dgm:pt>
    <dgm:pt modelId="{F2B71D3C-C66A-4415-A8E3-6DD1478873F6}" type="pres">
      <dgm:prSet presAssocID="{55735074-C35A-41C4-A948-2306CFCF8BA3}" presName="parallelogram3" presStyleLbl="alignNode1" presStyleIdx="51" presStyleCnt="91"/>
      <dgm:spPr/>
    </dgm:pt>
    <dgm:pt modelId="{C0C2260F-0252-4C3E-B435-A0D923C406FA}" type="pres">
      <dgm:prSet presAssocID="{55735074-C35A-41C4-A948-2306CFCF8BA3}" presName="parallelogram4" presStyleLbl="alignNode1" presStyleIdx="52" presStyleCnt="91"/>
      <dgm:spPr/>
    </dgm:pt>
    <dgm:pt modelId="{9D19210E-CEB7-4129-B9E8-E10EE9BBE4C3}" type="pres">
      <dgm:prSet presAssocID="{55735074-C35A-41C4-A948-2306CFCF8BA3}" presName="parallelogram5" presStyleLbl="alignNode1" presStyleIdx="53" presStyleCnt="91"/>
      <dgm:spPr/>
    </dgm:pt>
    <dgm:pt modelId="{CAAB87A1-F087-4F9C-B706-EF79D46C8B60}" type="pres">
      <dgm:prSet presAssocID="{55735074-C35A-41C4-A948-2306CFCF8BA3}" presName="parallelogram6" presStyleLbl="alignNode1" presStyleIdx="54" presStyleCnt="91"/>
      <dgm:spPr/>
    </dgm:pt>
    <dgm:pt modelId="{0CCA0DBC-1340-4255-B2DD-C81B72C9C423}" type="pres">
      <dgm:prSet presAssocID="{55735074-C35A-41C4-A948-2306CFCF8BA3}" presName="parallelogram7" presStyleLbl="alignNode1" presStyleIdx="55" presStyleCnt="91"/>
      <dgm:spPr/>
    </dgm:pt>
    <dgm:pt modelId="{99951384-1A5A-4091-868A-F177238B1E03}" type="pres">
      <dgm:prSet presAssocID="{88D91978-B31B-4D2B-B45F-026FE21406E4}" presName="sibTrans" presStyleCnt="0"/>
      <dgm:spPr/>
    </dgm:pt>
    <dgm:pt modelId="{D6C4D8BF-6788-410E-AB54-991C9FEDF07B}" type="pres">
      <dgm:prSet presAssocID="{89AB8570-B996-4568-8E3E-A7090E61EBD1}" presName="parenttextcomposite" presStyleCnt="0"/>
      <dgm:spPr/>
    </dgm:pt>
    <dgm:pt modelId="{CB3CA54E-5864-4BD8-A64F-F970FAF18974}" type="pres">
      <dgm:prSet presAssocID="{89AB8570-B996-4568-8E3E-A7090E61EBD1}" presName="parenttext" presStyleLbl="revTx" presStyleIdx="8" presStyleCnt="13">
        <dgm:presLayoutVars>
          <dgm:chMax/>
          <dgm:chPref val="2"/>
          <dgm:bulletEnabled val="1"/>
        </dgm:presLayoutVars>
      </dgm:prSet>
      <dgm:spPr/>
    </dgm:pt>
    <dgm:pt modelId="{CA7B0FD9-40F7-4D40-AAB1-F91F4284AA48}" type="pres">
      <dgm:prSet presAssocID="{89AB8570-B996-4568-8E3E-A7090E61EBD1}" presName="parallelogramComposite" presStyleCnt="0"/>
      <dgm:spPr/>
    </dgm:pt>
    <dgm:pt modelId="{5A3358EC-1933-471A-9A2F-F0A9AD669BCE}" type="pres">
      <dgm:prSet presAssocID="{89AB8570-B996-4568-8E3E-A7090E61EBD1}" presName="parallelogram1" presStyleLbl="alignNode1" presStyleIdx="56" presStyleCnt="91"/>
      <dgm:spPr/>
    </dgm:pt>
    <dgm:pt modelId="{533B81E8-DB30-417F-8BF6-E32A0E7670C6}" type="pres">
      <dgm:prSet presAssocID="{89AB8570-B996-4568-8E3E-A7090E61EBD1}" presName="parallelogram2" presStyleLbl="alignNode1" presStyleIdx="57" presStyleCnt="91"/>
      <dgm:spPr/>
    </dgm:pt>
    <dgm:pt modelId="{C0310B69-3FC1-448D-B697-FFA190955205}" type="pres">
      <dgm:prSet presAssocID="{89AB8570-B996-4568-8E3E-A7090E61EBD1}" presName="parallelogram3" presStyleLbl="alignNode1" presStyleIdx="58" presStyleCnt="91"/>
      <dgm:spPr/>
    </dgm:pt>
    <dgm:pt modelId="{1CE19D90-E99F-47EB-9FE8-15A3A750B2C6}" type="pres">
      <dgm:prSet presAssocID="{89AB8570-B996-4568-8E3E-A7090E61EBD1}" presName="parallelogram4" presStyleLbl="alignNode1" presStyleIdx="59" presStyleCnt="91"/>
      <dgm:spPr/>
    </dgm:pt>
    <dgm:pt modelId="{6B79D3D6-503C-415C-A463-B18060025605}" type="pres">
      <dgm:prSet presAssocID="{89AB8570-B996-4568-8E3E-A7090E61EBD1}" presName="parallelogram5" presStyleLbl="alignNode1" presStyleIdx="60" presStyleCnt="91"/>
      <dgm:spPr/>
    </dgm:pt>
    <dgm:pt modelId="{8E075DFE-A585-48A8-8D92-D80109E5568C}" type="pres">
      <dgm:prSet presAssocID="{89AB8570-B996-4568-8E3E-A7090E61EBD1}" presName="parallelogram6" presStyleLbl="alignNode1" presStyleIdx="61" presStyleCnt="91"/>
      <dgm:spPr/>
    </dgm:pt>
    <dgm:pt modelId="{64A4D354-A855-4C35-A071-79C334CB47E8}" type="pres">
      <dgm:prSet presAssocID="{89AB8570-B996-4568-8E3E-A7090E61EBD1}" presName="parallelogram7" presStyleLbl="alignNode1" presStyleIdx="62" presStyleCnt="91"/>
      <dgm:spPr/>
    </dgm:pt>
    <dgm:pt modelId="{0757C815-5DF9-4C06-B295-26C297401486}" type="pres">
      <dgm:prSet presAssocID="{36F24ABE-B3B2-40F0-A8C2-57633ABBE92B}" presName="sibTrans" presStyleCnt="0"/>
      <dgm:spPr/>
    </dgm:pt>
    <dgm:pt modelId="{B599B28B-7058-46E9-9D89-48F19EDE84C6}" type="pres">
      <dgm:prSet presAssocID="{04F588C0-B916-41D4-A82E-80F3C139146E}" presName="parenttextcomposite" presStyleCnt="0"/>
      <dgm:spPr/>
    </dgm:pt>
    <dgm:pt modelId="{8577804F-17E5-480F-9A2E-CF466591A0F1}" type="pres">
      <dgm:prSet presAssocID="{04F588C0-B916-41D4-A82E-80F3C139146E}" presName="parenttext" presStyleLbl="revTx" presStyleIdx="9" presStyleCnt="13">
        <dgm:presLayoutVars>
          <dgm:chMax/>
          <dgm:chPref val="2"/>
          <dgm:bulletEnabled val="1"/>
        </dgm:presLayoutVars>
      </dgm:prSet>
      <dgm:spPr/>
    </dgm:pt>
    <dgm:pt modelId="{91C0441A-EF1B-447C-B199-E3A8EE1F106B}" type="pres">
      <dgm:prSet presAssocID="{04F588C0-B916-41D4-A82E-80F3C139146E}" presName="parallelogramComposite" presStyleCnt="0"/>
      <dgm:spPr/>
    </dgm:pt>
    <dgm:pt modelId="{5F336925-52A5-4DFC-8CE2-4DAE654F4BF3}" type="pres">
      <dgm:prSet presAssocID="{04F588C0-B916-41D4-A82E-80F3C139146E}" presName="parallelogram1" presStyleLbl="alignNode1" presStyleIdx="63" presStyleCnt="91"/>
      <dgm:spPr/>
    </dgm:pt>
    <dgm:pt modelId="{4A46A989-7C84-4D6E-B81E-BF5A40A0C08E}" type="pres">
      <dgm:prSet presAssocID="{04F588C0-B916-41D4-A82E-80F3C139146E}" presName="parallelogram2" presStyleLbl="alignNode1" presStyleIdx="64" presStyleCnt="91"/>
      <dgm:spPr/>
    </dgm:pt>
    <dgm:pt modelId="{3347E34A-68FE-4232-99FA-AC5BF40C0CA5}" type="pres">
      <dgm:prSet presAssocID="{04F588C0-B916-41D4-A82E-80F3C139146E}" presName="parallelogram3" presStyleLbl="alignNode1" presStyleIdx="65" presStyleCnt="91"/>
      <dgm:spPr/>
    </dgm:pt>
    <dgm:pt modelId="{86ECF152-642D-427F-9063-C6F3EA043C5E}" type="pres">
      <dgm:prSet presAssocID="{04F588C0-B916-41D4-A82E-80F3C139146E}" presName="parallelogram4" presStyleLbl="alignNode1" presStyleIdx="66" presStyleCnt="91"/>
      <dgm:spPr/>
    </dgm:pt>
    <dgm:pt modelId="{B989779C-DDD1-4EA7-90DE-65B9E395DB1C}" type="pres">
      <dgm:prSet presAssocID="{04F588C0-B916-41D4-A82E-80F3C139146E}" presName="parallelogram5" presStyleLbl="alignNode1" presStyleIdx="67" presStyleCnt="91"/>
      <dgm:spPr/>
    </dgm:pt>
    <dgm:pt modelId="{47D2253B-FE28-4E65-8F3E-18480A1638FD}" type="pres">
      <dgm:prSet presAssocID="{04F588C0-B916-41D4-A82E-80F3C139146E}" presName="parallelogram6" presStyleLbl="alignNode1" presStyleIdx="68" presStyleCnt="91"/>
      <dgm:spPr/>
    </dgm:pt>
    <dgm:pt modelId="{219F04DC-B44B-4F7A-AD98-60D1BB79CFC0}" type="pres">
      <dgm:prSet presAssocID="{04F588C0-B916-41D4-A82E-80F3C139146E}" presName="parallelogram7" presStyleLbl="alignNode1" presStyleIdx="69" presStyleCnt="91"/>
      <dgm:spPr/>
    </dgm:pt>
    <dgm:pt modelId="{564C7842-8FD0-4963-B2C0-EC9D19FBE925}" type="pres">
      <dgm:prSet presAssocID="{5631D10E-9D03-4FD0-BAA9-598A84E56DB5}" presName="sibTrans" presStyleCnt="0"/>
      <dgm:spPr/>
    </dgm:pt>
    <dgm:pt modelId="{2A505A24-7812-48B2-96D4-0749C1B1CE8F}" type="pres">
      <dgm:prSet presAssocID="{885765AF-F020-4C5A-AEB4-B576A3CEB686}" presName="parenttextcomposite" presStyleCnt="0"/>
      <dgm:spPr/>
    </dgm:pt>
    <dgm:pt modelId="{58615DF4-37F6-4ED0-A421-6374A1E6DCEB}" type="pres">
      <dgm:prSet presAssocID="{885765AF-F020-4C5A-AEB4-B576A3CEB686}" presName="parenttext" presStyleLbl="revTx" presStyleIdx="10" presStyleCnt="13">
        <dgm:presLayoutVars>
          <dgm:chMax/>
          <dgm:chPref val="2"/>
          <dgm:bulletEnabled val="1"/>
        </dgm:presLayoutVars>
      </dgm:prSet>
      <dgm:spPr/>
    </dgm:pt>
    <dgm:pt modelId="{0CA1107E-6AA7-41B8-BEC7-B046755EDE26}" type="pres">
      <dgm:prSet presAssocID="{885765AF-F020-4C5A-AEB4-B576A3CEB686}" presName="parallelogramComposite" presStyleCnt="0"/>
      <dgm:spPr/>
    </dgm:pt>
    <dgm:pt modelId="{4E11D06C-25D0-4D8C-891B-080032B4D761}" type="pres">
      <dgm:prSet presAssocID="{885765AF-F020-4C5A-AEB4-B576A3CEB686}" presName="parallelogram1" presStyleLbl="alignNode1" presStyleIdx="70" presStyleCnt="91"/>
      <dgm:spPr/>
    </dgm:pt>
    <dgm:pt modelId="{87A1F6CC-A08B-4A15-A6B0-1B78594135B0}" type="pres">
      <dgm:prSet presAssocID="{885765AF-F020-4C5A-AEB4-B576A3CEB686}" presName="parallelogram2" presStyleLbl="alignNode1" presStyleIdx="71" presStyleCnt="91"/>
      <dgm:spPr/>
    </dgm:pt>
    <dgm:pt modelId="{6795BC58-994B-49E3-A8E9-DE5531479B0A}" type="pres">
      <dgm:prSet presAssocID="{885765AF-F020-4C5A-AEB4-B576A3CEB686}" presName="parallelogram3" presStyleLbl="alignNode1" presStyleIdx="72" presStyleCnt="91"/>
      <dgm:spPr/>
    </dgm:pt>
    <dgm:pt modelId="{3E7523A9-62CD-4416-B0B2-E069C8A4A35E}" type="pres">
      <dgm:prSet presAssocID="{885765AF-F020-4C5A-AEB4-B576A3CEB686}" presName="parallelogram4" presStyleLbl="alignNode1" presStyleIdx="73" presStyleCnt="91"/>
      <dgm:spPr/>
    </dgm:pt>
    <dgm:pt modelId="{B372ECBE-8C21-4C2E-BC52-FC36FC07F846}" type="pres">
      <dgm:prSet presAssocID="{885765AF-F020-4C5A-AEB4-B576A3CEB686}" presName="parallelogram5" presStyleLbl="alignNode1" presStyleIdx="74" presStyleCnt="91"/>
      <dgm:spPr/>
    </dgm:pt>
    <dgm:pt modelId="{36787788-FF63-4ADC-8A76-784CE8822BFD}" type="pres">
      <dgm:prSet presAssocID="{885765AF-F020-4C5A-AEB4-B576A3CEB686}" presName="parallelogram6" presStyleLbl="alignNode1" presStyleIdx="75" presStyleCnt="91"/>
      <dgm:spPr/>
    </dgm:pt>
    <dgm:pt modelId="{6A35E62A-04DB-40D1-89D8-41367E2E163A}" type="pres">
      <dgm:prSet presAssocID="{885765AF-F020-4C5A-AEB4-B576A3CEB686}" presName="parallelogram7" presStyleLbl="alignNode1" presStyleIdx="76" presStyleCnt="91"/>
      <dgm:spPr/>
    </dgm:pt>
    <dgm:pt modelId="{53876B95-54FC-459D-8CF2-8434A039C6F8}" type="pres">
      <dgm:prSet presAssocID="{936C236F-D1DF-488F-87F0-3DF12F619238}" presName="sibTrans" presStyleCnt="0"/>
      <dgm:spPr/>
    </dgm:pt>
    <dgm:pt modelId="{5CC3CC7C-5A06-4BD0-8CEB-E026E7923399}" type="pres">
      <dgm:prSet presAssocID="{3B330580-7917-4258-B5F4-D7DA4A6419DF}" presName="parenttextcomposite" presStyleCnt="0"/>
      <dgm:spPr/>
    </dgm:pt>
    <dgm:pt modelId="{8671F42C-0316-48F6-B3CB-F3ABE8242D94}" type="pres">
      <dgm:prSet presAssocID="{3B330580-7917-4258-B5F4-D7DA4A6419DF}" presName="parenttext" presStyleLbl="revTx" presStyleIdx="11" presStyleCnt="13">
        <dgm:presLayoutVars>
          <dgm:chMax/>
          <dgm:chPref val="2"/>
          <dgm:bulletEnabled val="1"/>
        </dgm:presLayoutVars>
      </dgm:prSet>
      <dgm:spPr/>
    </dgm:pt>
    <dgm:pt modelId="{B89C4B3C-EF66-4BBA-B5B9-EEF8E753692E}" type="pres">
      <dgm:prSet presAssocID="{3B330580-7917-4258-B5F4-D7DA4A6419DF}" presName="parallelogramComposite" presStyleCnt="0"/>
      <dgm:spPr/>
    </dgm:pt>
    <dgm:pt modelId="{65B0FB7F-C2E5-47B9-AAA4-8417BDA4E04D}" type="pres">
      <dgm:prSet presAssocID="{3B330580-7917-4258-B5F4-D7DA4A6419DF}" presName="parallelogram1" presStyleLbl="alignNode1" presStyleIdx="77" presStyleCnt="91"/>
      <dgm:spPr/>
    </dgm:pt>
    <dgm:pt modelId="{114201DE-5B84-4148-90C9-9B13F2779255}" type="pres">
      <dgm:prSet presAssocID="{3B330580-7917-4258-B5F4-D7DA4A6419DF}" presName="parallelogram2" presStyleLbl="alignNode1" presStyleIdx="78" presStyleCnt="91"/>
      <dgm:spPr/>
    </dgm:pt>
    <dgm:pt modelId="{23EB1C7A-59C7-45C9-AAA5-647CD460B0DD}" type="pres">
      <dgm:prSet presAssocID="{3B330580-7917-4258-B5F4-D7DA4A6419DF}" presName="parallelogram3" presStyleLbl="alignNode1" presStyleIdx="79" presStyleCnt="91"/>
      <dgm:spPr/>
    </dgm:pt>
    <dgm:pt modelId="{1890257F-E010-483B-8B61-E747E90C49F8}" type="pres">
      <dgm:prSet presAssocID="{3B330580-7917-4258-B5F4-D7DA4A6419DF}" presName="parallelogram4" presStyleLbl="alignNode1" presStyleIdx="80" presStyleCnt="91"/>
      <dgm:spPr/>
    </dgm:pt>
    <dgm:pt modelId="{D7333D9B-B00B-40E9-8B13-485C4B2ED181}" type="pres">
      <dgm:prSet presAssocID="{3B330580-7917-4258-B5F4-D7DA4A6419DF}" presName="parallelogram5" presStyleLbl="alignNode1" presStyleIdx="81" presStyleCnt="91"/>
      <dgm:spPr/>
    </dgm:pt>
    <dgm:pt modelId="{67DFF6FE-0C0D-4CC2-A65D-0E42580660CC}" type="pres">
      <dgm:prSet presAssocID="{3B330580-7917-4258-B5F4-D7DA4A6419DF}" presName="parallelogram6" presStyleLbl="alignNode1" presStyleIdx="82" presStyleCnt="91"/>
      <dgm:spPr/>
    </dgm:pt>
    <dgm:pt modelId="{823BDEE4-8783-4178-8815-13A3213E61E5}" type="pres">
      <dgm:prSet presAssocID="{3B330580-7917-4258-B5F4-D7DA4A6419DF}" presName="parallelogram7" presStyleLbl="alignNode1" presStyleIdx="83" presStyleCnt="91"/>
      <dgm:spPr/>
    </dgm:pt>
    <dgm:pt modelId="{CA8265BD-7EE5-4619-B412-56ACE965757E}" type="pres">
      <dgm:prSet presAssocID="{1C888036-A525-4870-9595-EB8E1BE1A6C9}" presName="sibTrans" presStyleCnt="0"/>
      <dgm:spPr/>
    </dgm:pt>
    <dgm:pt modelId="{6178D93C-7231-4740-ACD1-0AF2C384DE1A}" type="pres">
      <dgm:prSet presAssocID="{CE39AF0B-F445-489C-844A-5B9812565DE3}" presName="parenttextcomposite" presStyleCnt="0"/>
      <dgm:spPr/>
    </dgm:pt>
    <dgm:pt modelId="{7E0D4653-4AAB-4373-B191-5F784391FFB2}" type="pres">
      <dgm:prSet presAssocID="{CE39AF0B-F445-489C-844A-5B9812565DE3}" presName="parenttext" presStyleLbl="revTx" presStyleIdx="12" presStyleCnt="13">
        <dgm:presLayoutVars>
          <dgm:chMax/>
          <dgm:chPref val="2"/>
          <dgm:bulletEnabled val="1"/>
        </dgm:presLayoutVars>
      </dgm:prSet>
      <dgm:spPr/>
    </dgm:pt>
    <dgm:pt modelId="{05D37743-89C9-4DA2-B009-1D36A5E20040}" type="pres">
      <dgm:prSet presAssocID="{CE39AF0B-F445-489C-844A-5B9812565DE3}" presName="parallelogramComposite" presStyleCnt="0"/>
      <dgm:spPr/>
    </dgm:pt>
    <dgm:pt modelId="{2B2286A4-E9FB-4E4B-BC00-7066AF8853BF}" type="pres">
      <dgm:prSet presAssocID="{CE39AF0B-F445-489C-844A-5B9812565DE3}" presName="parallelogram1" presStyleLbl="alignNode1" presStyleIdx="84" presStyleCnt="91"/>
      <dgm:spPr/>
    </dgm:pt>
    <dgm:pt modelId="{594175D3-2ADB-44A1-BDE7-EA58F69B6E52}" type="pres">
      <dgm:prSet presAssocID="{CE39AF0B-F445-489C-844A-5B9812565DE3}" presName="parallelogram2" presStyleLbl="alignNode1" presStyleIdx="85" presStyleCnt="91"/>
      <dgm:spPr/>
    </dgm:pt>
    <dgm:pt modelId="{E39C86C4-6F7F-4902-9C22-BF95DFE1D577}" type="pres">
      <dgm:prSet presAssocID="{CE39AF0B-F445-489C-844A-5B9812565DE3}" presName="parallelogram3" presStyleLbl="alignNode1" presStyleIdx="86" presStyleCnt="91"/>
      <dgm:spPr/>
    </dgm:pt>
    <dgm:pt modelId="{4CF1750F-E988-4993-BAD4-026BF6225DC9}" type="pres">
      <dgm:prSet presAssocID="{CE39AF0B-F445-489C-844A-5B9812565DE3}" presName="parallelogram4" presStyleLbl="alignNode1" presStyleIdx="87" presStyleCnt="91"/>
      <dgm:spPr/>
    </dgm:pt>
    <dgm:pt modelId="{8860EA63-CA36-4FB2-B68A-64596B42C8C9}" type="pres">
      <dgm:prSet presAssocID="{CE39AF0B-F445-489C-844A-5B9812565DE3}" presName="parallelogram5" presStyleLbl="alignNode1" presStyleIdx="88" presStyleCnt="91"/>
      <dgm:spPr/>
    </dgm:pt>
    <dgm:pt modelId="{F481AF0C-5C57-4C08-9DBC-89C2FEE10D89}" type="pres">
      <dgm:prSet presAssocID="{CE39AF0B-F445-489C-844A-5B9812565DE3}" presName="parallelogram6" presStyleLbl="alignNode1" presStyleIdx="89" presStyleCnt="91"/>
      <dgm:spPr/>
    </dgm:pt>
    <dgm:pt modelId="{3E0EA198-AF07-4358-A71A-370F212DC9D9}" type="pres">
      <dgm:prSet presAssocID="{CE39AF0B-F445-489C-844A-5B9812565DE3}" presName="parallelogram7" presStyleLbl="alignNode1" presStyleIdx="90" presStyleCnt="91"/>
      <dgm:spPr/>
    </dgm:pt>
  </dgm:ptLst>
  <dgm:cxnLst>
    <dgm:cxn modelId="{4DA89806-C03C-4C79-8494-C4B2ECBBBD2E}" srcId="{5550CF0B-F990-4FBE-BDF7-9022561F58D5}" destId="{CE39AF0B-F445-489C-844A-5B9812565DE3}" srcOrd="12" destOrd="0" parTransId="{5B4A46B8-57D9-4AD7-85B8-AB25152CD8BB}" sibTransId="{6864EC16-1DD2-4EEE-91FF-47D66C762353}"/>
    <dgm:cxn modelId="{09465F0E-3C3A-4E50-978E-CC03CEC30A4E}" type="presOf" srcId="{61FAB7FB-BFDA-4B25-9E23-F8E669E50F4F}" destId="{AAC2E025-36EB-4D5B-AE45-B908655B779D}" srcOrd="0" destOrd="0" presId="urn:microsoft.com/office/officeart/2008/layout/VerticalAccentList"/>
    <dgm:cxn modelId="{1C42C02D-A996-43CE-9BD1-47D041E7B0A0}" type="presOf" srcId="{89AB8570-B996-4568-8E3E-A7090E61EBD1}" destId="{CB3CA54E-5864-4BD8-A64F-F970FAF18974}" srcOrd="0" destOrd="0" presId="urn:microsoft.com/office/officeart/2008/layout/VerticalAccentList"/>
    <dgm:cxn modelId="{FC71C63B-1C52-4FF8-82FA-CD37937377B7}" srcId="{5550CF0B-F990-4FBE-BDF7-9022561F58D5}" destId="{1839467A-D6FE-4787-A8E1-AD890D9321E1}" srcOrd="5" destOrd="0" parTransId="{4549B772-9DDA-4C98-AA5B-24B3E41DF1C4}" sibTransId="{CFEFEB5F-4673-4323-947B-CADF3D62BCF9}"/>
    <dgm:cxn modelId="{B59EB63F-D795-46ED-90BF-3F7BFBED9E6A}" srcId="{5550CF0B-F990-4FBE-BDF7-9022561F58D5}" destId="{247ED011-C027-4245-A82F-6CD4228D03D9}" srcOrd="0" destOrd="0" parTransId="{A6D17D03-6E19-4C61-B8FA-3CD989D36B8F}" sibTransId="{B0A89EC7-39A3-4991-8A47-494D1D77BDD7}"/>
    <dgm:cxn modelId="{2C921E5C-C9E7-4771-AEED-093AC0251445}" type="presOf" srcId="{55735074-C35A-41C4-A948-2306CFCF8BA3}" destId="{75A94C80-DA73-4A98-9F96-3734C3C24042}" srcOrd="0" destOrd="0" presId="urn:microsoft.com/office/officeart/2008/layout/VerticalAccentList"/>
    <dgm:cxn modelId="{8DDF0245-439B-489C-8FE7-5DAC6515056A}" type="presOf" srcId="{247ED011-C027-4245-A82F-6CD4228D03D9}" destId="{4C0CC515-8951-4B4F-90A0-1CAA35213DF0}" srcOrd="0" destOrd="0" presId="urn:microsoft.com/office/officeart/2008/layout/VerticalAccentList"/>
    <dgm:cxn modelId="{34542A69-A931-4095-A09B-15F89B07C1AD}" srcId="{5550CF0B-F990-4FBE-BDF7-9022561F58D5}" destId="{F4BB61A6-71BB-43D7-AC2F-4B84E2827CCA}" srcOrd="1" destOrd="0" parTransId="{26426503-D094-4659-8A14-20CCBB858F90}" sibTransId="{8AF6B265-F761-4AFB-B38F-A1F460A4ACDE}"/>
    <dgm:cxn modelId="{14507871-A057-4C25-8F66-A44F9437A4CE}" type="presOf" srcId="{006FF6CC-4E9C-40AF-B141-CE5EF375CF33}" destId="{666F4624-CB8D-4C5D-B416-1E716AF66214}" srcOrd="0" destOrd="0" presId="urn:microsoft.com/office/officeart/2008/layout/VerticalAccentList"/>
    <dgm:cxn modelId="{B75E7575-31C5-43B4-B57A-B53721984297}" type="presOf" srcId="{1839467A-D6FE-4787-A8E1-AD890D9321E1}" destId="{7FA7AC0D-33D0-463C-AECB-DDF99A1BB4A1}" srcOrd="0" destOrd="0" presId="urn:microsoft.com/office/officeart/2008/layout/VerticalAccentList"/>
    <dgm:cxn modelId="{A1F5B376-B1B0-43EB-8E99-F68ED2792F3A}" type="presOf" srcId="{5550CF0B-F990-4FBE-BDF7-9022561F58D5}" destId="{0FA628C0-CEF6-4424-BC81-06D248E4BC29}" srcOrd="0" destOrd="0" presId="urn:microsoft.com/office/officeart/2008/layout/VerticalAccentList"/>
    <dgm:cxn modelId="{BD02B086-C51E-4E4C-830B-50C21578FC0C}" srcId="{5550CF0B-F990-4FBE-BDF7-9022561F58D5}" destId="{3B330580-7917-4258-B5F4-D7DA4A6419DF}" srcOrd="11" destOrd="0" parTransId="{A9EC2E46-AC4F-41E3-951C-7A4D242C7998}" sibTransId="{1C888036-A525-4870-9595-EB8E1BE1A6C9}"/>
    <dgm:cxn modelId="{5D43158A-5B45-4293-BF9B-FAB93752BE30}" srcId="{5550CF0B-F990-4FBE-BDF7-9022561F58D5}" destId="{61FAB7FB-BFDA-4B25-9E23-F8E669E50F4F}" srcOrd="2" destOrd="0" parTransId="{D538BD38-CF00-40DB-8941-F2731BC2D535}" sibTransId="{3AEEE214-9D1A-4628-8685-5A9B469E40BA}"/>
    <dgm:cxn modelId="{7ACFE18C-2727-4E90-8AB1-310CC2AB977E}" type="presOf" srcId="{CE39AF0B-F445-489C-844A-5B9812565DE3}" destId="{7E0D4653-4AAB-4373-B191-5F784391FFB2}" srcOrd="0" destOrd="0" presId="urn:microsoft.com/office/officeart/2008/layout/VerticalAccentList"/>
    <dgm:cxn modelId="{0B61139A-9866-42F7-AB7B-0CC2412AB502}" type="presOf" srcId="{04F588C0-B916-41D4-A82E-80F3C139146E}" destId="{8577804F-17E5-480F-9A2E-CF466591A0F1}" srcOrd="0" destOrd="0" presId="urn:microsoft.com/office/officeart/2008/layout/VerticalAccentList"/>
    <dgm:cxn modelId="{845C6EA3-71E0-4A7C-865C-7BA7CC19CC2B}" srcId="{5550CF0B-F990-4FBE-BDF7-9022561F58D5}" destId="{04F588C0-B916-41D4-A82E-80F3C139146E}" srcOrd="9" destOrd="0" parTransId="{09F9DA07-4877-4A7B-B8E5-ADE002806E8B}" sibTransId="{5631D10E-9D03-4FD0-BAA9-598A84E56DB5}"/>
    <dgm:cxn modelId="{8A3889A4-28D2-403A-9805-D24AA9856FEB}" srcId="{5550CF0B-F990-4FBE-BDF7-9022561F58D5}" destId="{708E39C6-2CA2-4F71-BE83-C1DF2D51E7EC}" srcOrd="4" destOrd="0" parTransId="{4295489B-5615-46D8-B0FB-B1D35C340AF6}" sibTransId="{AC743652-3405-409E-9F93-CF82AA6A123E}"/>
    <dgm:cxn modelId="{31EAD6A4-1F4D-4528-8CF3-736AA2E8053B}" type="presOf" srcId="{32077F55-62DC-4470-9E4E-40F6378DE0AE}" destId="{168FD968-A890-417B-9397-6AA740976B79}" srcOrd="0" destOrd="0" presId="urn:microsoft.com/office/officeart/2008/layout/VerticalAccentList"/>
    <dgm:cxn modelId="{163AC6A6-0A38-4A05-B76D-02A4F1FDC1F4}" srcId="{5550CF0B-F990-4FBE-BDF7-9022561F58D5}" destId="{885765AF-F020-4C5A-AEB4-B576A3CEB686}" srcOrd="10" destOrd="0" parTransId="{F14F36A8-5137-41E2-A89A-4A17C0B7E30C}" sibTransId="{936C236F-D1DF-488F-87F0-3DF12F619238}"/>
    <dgm:cxn modelId="{DC10D7AB-0349-4964-9AB0-50C415D3E4DC}" srcId="{5550CF0B-F990-4FBE-BDF7-9022561F58D5}" destId="{32077F55-62DC-4470-9E4E-40F6378DE0AE}" srcOrd="6" destOrd="0" parTransId="{C21E0E41-6F05-4326-B2F2-9388DDF078DD}" sibTransId="{CA6683AB-22A0-4F31-915B-5D188E500D7B}"/>
    <dgm:cxn modelId="{146A7DAC-B28A-4B6D-A9D2-A6F472D7C6EE}" type="presOf" srcId="{885765AF-F020-4C5A-AEB4-B576A3CEB686}" destId="{58615DF4-37F6-4ED0-A421-6374A1E6DCEB}" srcOrd="0" destOrd="0" presId="urn:microsoft.com/office/officeart/2008/layout/VerticalAccentList"/>
    <dgm:cxn modelId="{1B6780B8-EBC6-4E2A-A65C-8179F8C2A079}" type="presOf" srcId="{3B330580-7917-4258-B5F4-D7DA4A6419DF}" destId="{8671F42C-0316-48F6-B3CB-F3ABE8242D94}" srcOrd="0" destOrd="0" presId="urn:microsoft.com/office/officeart/2008/layout/VerticalAccentList"/>
    <dgm:cxn modelId="{C1E6A9C0-9F20-4EA9-ACA0-FF1C92D046D0}" srcId="{5550CF0B-F990-4FBE-BDF7-9022561F58D5}" destId="{006FF6CC-4E9C-40AF-B141-CE5EF375CF33}" srcOrd="3" destOrd="0" parTransId="{BB273055-9431-494C-A739-C29BD6C59AF9}" sibTransId="{DA422547-CB98-437D-9D08-EFA75463A78B}"/>
    <dgm:cxn modelId="{9DE4D5D5-31CF-485B-806B-9BE8368099A9}" srcId="{5550CF0B-F990-4FBE-BDF7-9022561F58D5}" destId="{55735074-C35A-41C4-A948-2306CFCF8BA3}" srcOrd="7" destOrd="0" parTransId="{BD8A2918-FB96-4559-A1EA-79EC9471356E}" sibTransId="{88D91978-B31B-4D2B-B45F-026FE21406E4}"/>
    <dgm:cxn modelId="{329669E1-A56E-4501-AC27-FAD1A2675451}" type="presOf" srcId="{708E39C6-2CA2-4F71-BE83-C1DF2D51E7EC}" destId="{418BC4AF-5ECD-4933-A535-FC8705D4431E}" srcOrd="0" destOrd="0" presId="urn:microsoft.com/office/officeart/2008/layout/VerticalAccentList"/>
    <dgm:cxn modelId="{066805E8-5AE7-402A-AB2C-3D2FB42DCCB8}" srcId="{5550CF0B-F990-4FBE-BDF7-9022561F58D5}" destId="{89AB8570-B996-4568-8E3E-A7090E61EBD1}" srcOrd="8" destOrd="0" parTransId="{08A558C7-85F1-49C0-A1FF-B8627FD61887}" sibTransId="{36F24ABE-B3B2-40F0-A8C2-57633ABBE92B}"/>
    <dgm:cxn modelId="{BE125EF5-67C5-4847-9B1A-D278BAB0DBBF}" type="presOf" srcId="{F4BB61A6-71BB-43D7-AC2F-4B84E2827CCA}" destId="{C81AC7A7-AF6F-43ED-881B-473579F3EE81}" srcOrd="0" destOrd="0" presId="urn:microsoft.com/office/officeart/2008/layout/VerticalAccentList"/>
    <dgm:cxn modelId="{1810EF03-3A14-4DE9-A475-9836A3550ED4}" type="presParOf" srcId="{0FA628C0-CEF6-4424-BC81-06D248E4BC29}" destId="{E3FB3995-B341-49B6-BE53-EFE053408916}" srcOrd="0" destOrd="0" presId="urn:microsoft.com/office/officeart/2008/layout/VerticalAccentList"/>
    <dgm:cxn modelId="{031EC8E9-7260-4BD1-9E1A-DF90C5EE553F}" type="presParOf" srcId="{E3FB3995-B341-49B6-BE53-EFE053408916}" destId="{4C0CC515-8951-4B4F-90A0-1CAA35213DF0}" srcOrd="0" destOrd="0" presId="urn:microsoft.com/office/officeart/2008/layout/VerticalAccentList"/>
    <dgm:cxn modelId="{75F616AF-4E0F-4DF9-BEC7-98D73F9BDBFA}" type="presParOf" srcId="{0FA628C0-CEF6-4424-BC81-06D248E4BC29}" destId="{C158E2FA-BBE5-4ED6-8555-1ED071797781}" srcOrd="1" destOrd="0" presId="urn:microsoft.com/office/officeart/2008/layout/VerticalAccentList"/>
    <dgm:cxn modelId="{F996EBF6-A838-4555-A60D-400E2CACF775}" type="presParOf" srcId="{C158E2FA-BBE5-4ED6-8555-1ED071797781}" destId="{9CA4FDE1-274D-4962-98A3-F2F94AE2A1A1}" srcOrd="0" destOrd="0" presId="urn:microsoft.com/office/officeart/2008/layout/VerticalAccentList"/>
    <dgm:cxn modelId="{1600DA4D-8DFE-436D-9D27-4CF9D7CCF538}" type="presParOf" srcId="{C158E2FA-BBE5-4ED6-8555-1ED071797781}" destId="{A4F7EDB5-59E4-49D4-BB92-AFD7060FD2DE}" srcOrd="1" destOrd="0" presId="urn:microsoft.com/office/officeart/2008/layout/VerticalAccentList"/>
    <dgm:cxn modelId="{9C2271E7-E646-4AD0-8DB1-5379154E1E18}" type="presParOf" srcId="{C158E2FA-BBE5-4ED6-8555-1ED071797781}" destId="{83677DFD-74F3-40F7-8867-CA382D98DF0D}" srcOrd="2" destOrd="0" presId="urn:microsoft.com/office/officeart/2008/layout/VerticalAccentList"/>
    <dgm:cxn modelId="{D06E30A1-3A18-4798-9A48-6B0049197F0D}" type="presParOf" srcId="{C158E2FA-BBE5-4ED6-8555-1ED071797781}" destId="{AE6F52EE-F34C-47CB-9195-B8C7BBA11FFE}" srcOrd="3" destOrd="0" presId="urn:microsoft.com/office/officeart/2008/layout/VerticalAccentList"/>
    <dgm:cxn modelId="{F53D8FB2-08C7-4E00-A6BD-14A70D20B3AB}" type="presParOf" srcId="{C158E2FA-BBE5-4ED6-8555-1ED071797781}" destId="{1CD63EA4-CF9F-4774-AE57-EF58A9C1DAED}" srcOrd="4" destOrd="0" presId="urn:microsoft.com/office/officeart/2008/layout/VerticalAccentList"/>
    <dgm:cxn modelId="{289A842C-2FED-4411-93B1-C4CBA9301B3D}" type="presParOf" srcId="{C158E2FA-BBE5-4ED6-8555-1ED071797781}" destId="{323CE8B6-2D4C-45F7-AD0E-F4C9CA8A5C95}" srcOrd="5" destOrd="0" presId="urn:microsoft.com/office/officeart/2008/layout/VerticalAccentList"/>
    <dgm:cxn modelId="{89D41C3A-4E78-4D25-AD5E-50EF386C4C87}" type="presParOf" srcId="{C158E2FA-BBE5-4ED6-8555-1ED071797781}" destId="{F0E2E7E3-2E9A-4416-B9F8-CAB718074433}" srcOrd="6" destOrd="0" presId="urn:microsoft.com/office/officeart/2008/layout/VerticalAccentList"/>
    <dgm:cxn modelId="{5B2CFC17-2B71-422C-A3D4-3C047BFF8074}" type="presParOf" srcId="{0FA628C0-CEF6-4424-BC81-06D248E4BC29}" destId="{F7D013CF-4370-48FF-85B4-317BDAF8350A}" srcOrd="2" destOrd="0" presId="urn:microsoft.com/office/officeart/2008/layout/VerticalAccentList"/>
    <dgm:cxn modelId="{857302E7-449B-4832-B80D-9E3549FB0148}" type="presParOf" srcId="{0FA628C0-CEF6-4424-BC81-06D248E4BC29}" destId="{B43414AC-BC38-4F16-AB6E-397FBFE78AA6}" srcOrd="3" destOrd="0" presId="urn:microsoft.com/office/officeart/2008/layout/VerticalAccentList"/>
    <dgm:cxn modelId="{81DB5BB2-8539-4EE7-A7C8-AD7A6D786DFD}" type="presParOf" srcId="{B43414AC-BC38-4F16-AB6E-397FBFE78AA6}" destId="{C81AC7A7-AF6F-43ED-881B-473579F3EE81}" srcOrd="0" destOrd="0" presId="urn:microsoft.com/office/officeart/2008/layout/VerticalAccentList"/>
    <dgm:cxn modelId="{EFBB269D-3D6F-4734-B7AC-922C5ED7FA8C}" type="presParOf" srcId="{0FA628C0-CEF6-4424-BC81-06D248E4BC29}" destId="{39A67F1E-24FB-48C3-9D8F-8F5D8CE3118C}" srcOrd="4" destOrd="0" presId="urn:microsoft.com/office/officeart/2008/layout/VerticalAccentList"/>
    <dgm:cxn modelId="{91B071BB-F525-4681-967A-0CFDF452B05E}" type="presParOf" srcId="{39A67F1E-24FB-48C3-9D8F-8F5D8CE3118C}" destId="{2B9B43E1-D502-432C-BCCD-AAABB097D672}" srcOrd="0" destOrd="0" presId="urn:microsoft.com/office/officeart/2008/layout/VerticalAccentList"/>
    <dgm:cxn modelId="{010A8F94-2859-419F-8871-04F308DD0F33}" type="presParOf" srcId="{39A67F1E-24FB-48C3-9D8F-8F5D8CE3118C}" destId="{1AE19756-8873-42D1-BF12-35D82D31A5BE}" srcOrd="1" destOrd="0" presId="urn:microsoft.com/office/officeart/2008/layout/VerticalAccentList"/>
    <dgm:cxn modelId="{9744CF6B-6658-4679-B6AA-BE9700472B96}" type="presParOf" srcId="{39A67F1E-24FB-48C3-9D8F-8F5D8CE3118C}" destId="{45F5DB99-0D57-4A30-9B22-E10C540AAF79}" srcOrd="2" destOrd="0" presId="urn:microsoft.com/office/officeart/2008/layout/VerticalAccentList"/>
    <dgm:cxn modelId="{DD0FDA88-A7C5-4216-82A7-71DAF17E5A1E}" type="presParOf" srcId="{39A67F1E-24FB-48C3-9D8F-8F5D8CE3118C}" destId="{4914E0CA-A575-4641-B8CD-A9ADB5501EA3}" srcOrd="3" destOrd="0" presId="urn:microsoft.com/office/officeart/2008/layout/VerticalAccentList"/>
    <dgm:cxn modelId="{CC12CAE3-7788-4A3D-893E-7934C987CCF1}" type="presParOf" srcId="{39A67F1E-24FB-48C3-9D8F-8F5D8CE3118C}" destId="{EFFB9235-9E63-407A-8A57-BC0DFB86A1FF}" srcOrd="4" destOrd="0" presId="urn:microsoft.com/office/officeart/2008/layout/VerticalAccentList"/>
    <dgm:cxn modelId="{04EC36CF-C728-4AAA-A430-440F8FF2E58D}" type="presParOf" srcId="{39A67F1E-24FB-48C3-9D8F-8F5D8CE3118C}" destId="{EE84D98B-6612-41E5-9C90-67AB70B4F8AE}" srcOrd="5" destOrd="0" presId="urn:microsoft.com/office/officeart/2008/layout/VerticalAccentList"/>
    <dgm:cxn modelId="{D8809231-56E1-4040-BB72-24FAA3083154}" type="presParOf" srcId="{39A67F1E-24FB-48C3-9D8F-8F5D8CE3118C}" destId="{50AFD328-B8E1-4680-8BBB-05C8AD611DAE}" srcOrd="6" destOrd="0" presId="urn:microsoft.com/office/officeart/2008/layout/VerticalAccentList"/>
    <dgm:cxn modelId="{D354A164-DCFD-4210-ABBA-9BA90BEB28C2}" type="presParOf" srcId="{0FA628C0-CEF6-4424-BC81-06D248E4BC29}" destId="{F4A4DB15-24B7-4C0E-9F78-A69CF2EE838E}" srcOrd="5" destOrd="0" presId="urn:microsoft.com/office/officeart/2008/layout/VerticalAccentList"/>
    <dgm:cxn modelId="{CE58B7A2-CBD6-4AEF-A956-720BFC93C49F}" type="presParOf" srcId="{0FA628C0-CEF6-4424-BC81-06D248E4BC29}" destId="{C91442F2-2D7F-49D7-93DC-1C9C9C0E0766}" srcOrd="6" destOrd="0" presId="urn:microsoft.com/office/officeart/2008/layout/VerticalAccentList"/>
    <dgm:cxn modelId="{722D54CF-E401-4154-9296-2616E254C5EA}" type="presParOf" srcId="{C91442F2-2D7F-49D7-93DC-1C9C9C0E0766}" destId="{AAC2E025-36EB-4D5B-AE45-B908655B779D}" srcOrd="0" destOrd="0" presId="urn:microsoft.com/office/officeart/2008/layout/VerticalAccentList"/>
    <dgm:cxn modelId="{B58EC370-9E57-468F-ACBD-B069B81F8222}" type="presParOf" srcId="{0FA628C0-CEF6-4424-BC81-06D248E4BC29}" destId="{FD74CBBE-4807-48F9-BD3D-A4482DC82AE6}" srcOrd="7" destOrd="0" presId="urn:microsoft.com/office/officeart/2008/layout/VerticalAccentList"/>
    <dgm:cxn modelId="{5D0717E7-A289-4985-81D6-F9C4C9BB4F65}" type="presParOf" srcId="{FD74CBBE-4807-48F9-BD3D-A4482DC82AE6}" destId="{347A18A4-6F21-40A0-BACF-F5E0E61EAE53}" srcOrd="0" destOrd="0" presId="urn:microsoft.com/office/officeart/2008/layout/VerticalAccentList"/>
    <dgm:cxn modelId="{1970D2D8-E0F8-4C7C-ACCC-204CCC947AD4}" type="presParOf" srcId="{FD74CBBE-4807-48F9-BD3D-A4482DC82AE6}" destId="{7835CFD0-E81C-4D18-839B-73D7E10B1980}" srcOrd="1" destOrd="0" presId="urn:microsoft.com/office/officeart/2008/layout/VerticalAccentList"/>
    <dgm:cxn modelId="{CF59A246-E53D-4D1B-A023-09DCFB8B90FD}" type="presParOf" srcId="{FD74CBBE-4807-48F9-BD3D-A4482DC82AE6}" destId="{86F4BC8D-31DA-40BC-A660-D046B8AEC934}" srcOrd="2" destOrd="0" presId="urn:microsoft.com/office/officeart/2008/layout/VerticalAccentList"/>
    <dgm:cxn modelId="{C2B273D5-767A-4531-ABAF-B6737206F07C}" type="presParOf" srcId="{FD74CBBE-4807-48F9-BD3D-A4482DC82AE6}" destId="{B57C638C-31F4-45A3-88FA-BF10A5264064}" srcOrd="3" destOrd="0" presId="urn:microsoft.com/office/officeart/2008/layout/VerticalAccentList"/>
    <dgm:cxn modelId="{BAD8DC23-56A8-40FA-9B1F-795AB5B88629}" type="presParOf" srcId="{FD74CBBE-4807-48F9-BD3D-A4482DC82AE6}" destId="{5F3527FA-B417-4177-9C51-CCDB546989E4}" srcOrd="4" destOrd="0" presId="urn:microsoft.com/office/officeart/2008/layout/VerticalAccentList"/>
    <dgm:cxn modelId="{814D5BDF-152A-4F48-BEE3-CE25DE5584D7}" type="presParOf" srcId="{FD74CBBE-4807-48F9-BD3D-A4482DC82AE6}" destId="{D7A9686D-B574-4DC3-B0FD-B740D3651217}" srcOrd="5" destOrd="0" presId="urn:microsoft.com/office/officeart/2008/layout/VerticalAccentList"/>
    <dgm:cxn modelId="{B0FD9B60-D012-4760-879C-DB1D47762AAC}" type="presParOf" srcId="{FD74CBBE-4807-48F9-BD3D-A4482DC82AE6}" destId="{CE605BF4-2F3E-4E88-9DF6-D326FFD8E12B}" srcOrd="6" destOrd="0" presId="urn:microsoft.com/office/officeart/2008/layout/VerticalAccentList"/>
    <dgm:cxn modelId="{CC3D35A4-227E-4800-B061-E4E2C11261BF}" type="presParOf" srcId="{0FA628C0-CEF6-4424-BC81-06D248E4BC29}" destId="{4EB29DB0-B599-4E85-B9BE-E73E2B1FC272}" srcOrd="8" destOrd="0" presId="urn:microsoft.com/office/officeart/2008/layout/VerticalAccentList"/>
    <dgm:cxn modelId="{6945DEC7-AC0B-45EB-87A3-3753CF95F96A}" type="presParOf" srcId="{0FA628C0-CEF6-4424-BC81-06D248E4BC29}" destId="{A95E58D7-A0E8-4B01-B23D-C5659DE0C05D}" srcOrd="9" destOrd="0" presId="urn:microsoft.com/office/officeart/2008/layout/VerticalAccentList"/>
    <dgm:cxn modelId="{ADD0DA2E-5486-4D35-968A-56607F88F85F}" type="presParOf" srcId="{A95E58D7-A0E8-4B01-B23D-C5659DE0C05D}" destId="{666F4624-CB8D-4C5D-B416-1E716AF66214}" srcOrd="0" destOrd="0" presId="urn:microsoft.com/office/officeart/2008/layout/VerticalAccentList"/>
    <dgm:cxn modelId="{DCD1175D-051B-413F-89EB-7E4BF8538C15}" type="presParOf" srcId="{0FA628C0-CEF6-4424-BC81-06D248E4BC29}" destId="{8343B945-3347-4FC0-8E66-7014C4A14CA9}" srcOrd="10" destOrd="0" presId="urn:microsoft.com/office/officeart/2008/layout/VerticalAccentList"/>
    <dgm:cxn modelId="{62659B5B-34DA-46B4-AEA7-A4C29E9BD659}" type="presParOf" srcId="{8343B945-3347-4FC0-8E66-7014C4A14CA9}" destId="{22DFCA46-7788-4E52-BB61-1CB5DECEAAD1}" srcOrd="0" destOrd="0" presId="urn:microsoft.com/office/officeart/2008/layout/VerticalAccentList"/>
    <dgm:cxn modelId="{276F9C0E-ACA7-419C-B097-BCF4FB374F74}" type="presParOf" srcId="{8343B945-3347-4FC0-8E66-7014C4A14CA9}" destId="{578B4FC1-97FD-42A2-B405-6719EEFC1680}" srcOrd="1" destOrd="0" presId="urn:microsoft.com/office/officeart/2008/layout/VerticalAccentList"/>
    <dgm:cxn modelId="{78C50B2F-ACFC-4417-A9E8-2041C5C436D8}" type="presParOf" srcId="{8343B945-3347-4FC0-8E66-7014C4A14CA9}" destId="{C661A684-890E-48B2-A45C-BBDEAB6448BF}" srcOrd="2" destOrd="0" presId="urn:microsoft.com/office/officeart/2008/layout/VerticalAccentList"/>
    <dgm:cxn modelId="{CF2E7C78-1225-470E-8E7F-99CFBE31FD03}" type="presParOf" srcId="{8343B945-3347-4FC0-8E66-7014C4A14CA9}" destId="{09776B2B-8101-42F6-97B3-D8A78CD04267}" srcOrd="3" destOrd="0" presId="urn:microsoft.com/office/officeart/2008/layout/VerticalAccentList"/>
    <dgm:cxn modelId="{009409B1-7FE1-48D4-B793-DEAC069B69E1}" type="presParOf" srcId="{8343B945-3347-4FC0-8E66-7014C4A14CA9}" destId="{1CC34136-2F59-482A-B273-438B858DD756}" srcOrd="4" destOrd="0" presId="urn:microsoft.com/office/officeart/2008/layout/VerticalAccentList"/>
    <dgm:cxn modelId="{32995C33-B493-4116-8045-984AFBD39DF9}" type="presParOf" srcId="{8343B945-3347-4FC0-8E66-7014C4A14CA9}" destId="{840DF959-D19B-4A00-8112-9D680B91E23E}" srcOrd="5" destOrd="0" presId="urn:microsoft.com/office/officeart/2008/layout/VerticalAccentList"/>
    <dgm:cxn modelId="{F4B9F52C-31AE-405A-8E7F-61A612213FDC}" type="presParOf" srcId="{8343B945-3347-4FC0-8E66-7014C4A14CA9}" destId="{E6012DDE-B124-4D07-BA83-29D49038EC96}" srcOrd="6" destOrd="0" presId="urn:microsoft.com/office/officeart/2008/layout/VerticalAccentList"/>
    <dgm:cxn modelId="{64D6536C-F6DB-4489-A18F-A5A0D30D6216}" type="presParOf" srcId="{0FA628C0-CEF6-4424-BC81-06D248E4BC29}" destId="{DB4128BF-39DE-42B8-8F89-4EC2E6761639}" srcOrd="11" destOrd="0" presId="urn:microsoft.com/office/officeart/2008/layout/VerticalAccentList"/>
    <dgm:cxn modelId="{F0ABF44A-5EDB-48FE-8B18-7810DABF7F61}" type="presParOf" srcId="{0FA628C0-CEF6-4424-BC81-06D248E4BC29}" destId="{91FE4D25-820D-419A-9097-BE79AC2852B3}" srcOrd="12" destOrd="0" presId="urn:microsoft.com/office/officeart/2008/layout/VerticalAccentList"/>
    <dgm:cxn modelId="{94045562-93CF-4C2E-967B-4801C407F439}" type="presParOf" srcId="{91FE4D25-820D-419A-9097-BE79AC2852B3}" destId="{418BC4AF-5ECD-4933-A535-FC8705D4431E}" srcOrd="0" destOrd="0" presId="urn:microsoft.com/office/officeart/2008/layout/VerticalAccentList"/>
    <dgm:cxn modelId="{633FEA4D-6B4F-4F56-AAE8-2E3731E1BF84}" type="presParOf" srcId="{0FA628C0-CEF6-4424-BC81-06D248E4BC29}" destId="{6AAD997C-ECBB-4F00-B75F-E436C23D9222}" srcOrd="13" destOrd="0" presId="urn:microsoft.com/office/officeart/2008/layout/VerticalAccentList"/>
    <dgm:cxn modelId="{38D6A22D-D7AE-40CC-ADFC-0FC413FF6DAC}" type="presParOf" srcId="{6AAD997C-ECBB-4F00-B75F-E436C23D9222}" destId="{41C91755-3DD3-4AD6-A280-412C7FA7B8B7}" srcOrd="0" destOrd="0" presId="urn:microsoft.com/office/officeart/2008/layout/VerticalAccentList"/>
    <dgm:cxn modelId="{657CD9AA-4EB1-4BAC-BC56-771784009831}" type="presParOf" srcId="{6AAD997C-ECBB-4F00-B75F-E436C23D9222}" destId="{B6DD5A2C-F97D-4833-8DCC-1478903F9472}" srcOrd="1" destOrd="0" presId="urn:microsoft.com/office/officeart/2008/layout/VerticalAccentList"/>
    <dgm:cxn modelId="{A4E9E61D-2F61-40B7-A096-B6EB6D4549DA}" type="presParOf" srcId="{6AAD997C-ECBB-4F00-B75F-E436C23D9222}" destId="{C27BEEC1-FE24-4889-92EE-8C48D9D6F302}" srcOrd="2" destOrd="0" presId="urn:microsoft.com/office/officeart/2008/layout/VerticalAccentList"/>
    <dgm:cxn modelId="{482CD0CD-5524-4ED1-AD59-8CB7F6B42348}" type="presParOf" srcId="{6AAD997C-ECBB-4F00-B75F-E436C23D9222}" destId="{89123BC1-D26B-4A41-9BA0-622EEFBDD79A}" srcOrd="3" destOrd="0" presId="urn:microsoft.com/office/officeart/2008/layout/VerticalAccentList"/>
    <dgm:cxn modelId="{2FDB2485-82F1-4A33-B15D-193E700DAE35}" type="presParOf" srcId="{6AAD997C-ECBB-4F00-B75F-E436C23D9222}" destId="{E2BFFF03-AE5E-45D0-A9B3-B550DA6EDA86}" srcOrd="4" destOrd="0" presId="urn:microsoft.com/office/officeart/2008/layout/VerticalAccentList"/>
    <dgm:cxn modelId="{400FC28E-AE86-4AB2-8BAE-A48B84B4347E}" type="presParOf" srcId="{6AAD997C-ECBB-4F00-B75F-E436C23D9222}" destId="{9FFD1BF5-99EA-46FD-B06B-8E7130808B39}" srcOrd="5" destOrd="0" presId="urn:microsoft.com/office/officeart/2008/layout/VerticalAccentList"/>
    <dgm:cxn modelId="{1AE03EE4-267E-46E6-9409-020AF425D12D}" type="presParOf" srcId="{6AAD997C-ECBB-4F00-B75F-E436C23D9222}" destId="{814ACC74-B130-4206-9EAB-6B9BF402FB01}" srcOrd="6" destOrd="0" presId="urn:microsoft.com/office/officeart/2008/layout/VerticalAccentList"/>
    <dgm:cxn modelId="{0F5A0A7A-6AEB-48A2-8023-60DC2AFB0DE7}" type="presParOf" srcId="{0FA628C0-CEF6-4424-BC81-06D248E4BC29}" destId="{5EBF170E-3FDD-4674-A1D3-BF3A12EF315E}" srcOrd="14" destOrd="0" presId="urn:microsoft.com/office/officeart/2008/layout/VerticalAccentList"/>
    <dgm:cxn modelId="{4253B276-D05E-4256-A1CB-76E4E96287F9}" type="presParOf" srcId="{0FA628C0-CEF6-4424-BC81-06D248E4BC29}" destId="{B4E2C181-891D-4189-A021-F96FAE51D023}" srcOrd="15" destOrd="0" presId="urn:microsoft.com/office/officeart/2008/layout/VerticalAccentList"/>
    <dgm:cxn modelId="{B8110E42-E8F1-4D2C-B2EE-560D44DC4531}" type="presParOf" srcId="{B4E2C181-891D-4189-A021-F96FAE51D023}" destId="{7FA7AC0D-33D0-463C-AECB-DDF99A1BB4A1}" srcOrd="0" destOrd="0" presId="urn:microsoft.com/office/officeart/2008/layout/VerticalAccentList"/>
    <dgm:cxn modelId="{ED250BD0-F6FD-4554-A98B-6CAD335017DE}" type="presParOf" srcId="{0FA628C0-CEF6-4424-BC81-06D248E4BC29}" destId="{2C60112D-C614-4327-AEF6-50D66FC68E2B}" srcOrd="16" destOrd="0" presId="urn:microsoft.com/office/officeart/2008/layout/VerticalAccentList"/>
    <dgm:cxn modelId="{F4647178-C445-432F-AD0D-44387ADCE686}" type="presParOf" srcId="{2C60112D-C614-4327-AEF6-50D66FC68E2B}" destId="{AC8299C6-21E1-400E-A23D-70D18164625A}" srcOrd="0" destOrd="0" presId="urn:microsoft.com/office/officeart/2008/layout/VerticalAccentList"/>
    <dgm:cxn modelId="{B33AC35F-7A80-4185-9E92-39D7AE37F4E2}" type="presParOf" srcId="{2C60112D-C614-4327-AEF6-50D66FC68E2B}" destId="{34BD2676-8011-440E-9F3D-CE6833B4B006}" srcOrd="1" destOrd="0" presId="urn:microsoft.com/office/officeart/2008/layout/VerticalAccentList"/>
    <dgm:cxn modelId="{D3D422F2-F05B-4F8A-A2FC-3AE6CAB37D61}" type="presParOf" srcId="{2C60112D-C614-4327-AEF6-50D66FC68E2B}" destId="{27B46F54-3417-4B29-B1F6-41B2C0B8C71F}" srcOrd="2" destOrd="0" presId="urn:microsoft.com/office/officeart/2008/layout/VerticalAccentList"/>
    <dgm:cxn modelId="{B24C322D-9730-4AA7-90BD-6048A75DBC1D}" type="presParOf" srcId="{2C60112D-C614-4327-AEF6-50D66FC68E2B}" destId="{799376A6-3BF6-4269-9D87-11589AEC560C}" srcOrd="3" destOrd="0" presId="urn:microsoft.com/office/officeart/2008/layout/VerticalAccentList"/>
    <dgm:cxn modelId="{67765990-30A4-4F26-BE79-0E86D60F6116}" type="presParOf" srcId="{2C60112D-C614-4327-AEF6-50D66FC68E2B}" destId="{EC80E802-A7AB-4626-B28B-C8145EAA4FE9}" srcOrd="4" destOrd="0" presId="urn:microsoft.com/office/officeart/2008/layout/VerticalAccentList"/>
    <dgm:cxn modelId="{F8AF1705-F6EB-4E91-82BC-CC15F13E4C50}" type="presParOf" srcId="{2C60112D-C614-4327-AEF6-50D66FC68E2B}" destId="{D0951B6D-1F93-466E-86DE-A4A971CA892A}" srcOrd="5" destOrd="0" presId="urn:microsoft.com/office/officeart/2008/layout/VerticalAccentList"/>
    <dgm:cxn modelId="{FE5EB56A-D3BE-4F35-9030-A6B6660D6E34}" type="presParOf" srcId="{2C60112D-C614-4327-AEF6-50D66FC68E2B}" destId="{85F9AC95-114A-4A27-80C0-6712EF2021DD}" srcOrd="6" destOrd="0" presId="urn:microsoft.com/office/officeart/2008/layout/VerticalAccentList"/>
    <dgm:cxn modelId="{B6F1E123-6500-4EA5-834D-E8601BA4747C}" type="presParOf" srcId="{0FA628C0-CEF6-4424-BC81-06D248E4BC29}" destId="{3EC4ADC9-89D6-4FEB-B683-DA619C6D3B10}" srcOrd="17" destOrd="0" presId="urn:microsoft.com/office/officeart/2008/layout/VerticalAccentList"/>
    <dgm:cxn modelId="{FF622489-E54E-42EE-8595-D086AAB7DB11}" type="presParOf" srcId="{0FA628C0-CEF6-4424-BC81-06D248E4BC29}" destId="{3D8BD6A7-884F-4281-8E08-5320A3F79E44}" srcOrd="18" destOrd="0" presId="urn:microsoft.com/office/officeart/2008/layout/VerticalAccentList"/>
    <dgm:cxn modelId="{BAC91E68-D331-472A-9C4F-4FBA9D7AFD4B}" type="presParOf" srcId="{3D8BD6A7-884F-4281-8E08-5320A3F79E44}" destId="{168FD968-A890-417B-9397-6AA740976B79}" srcOrd="0" destOrd="0" presId="urn:microsoft.com/office/officeart/2008/layout/VerticalAccentList"/>
    <dgm:cxn modelId="{B3995795-53B4-47D7-AC2F-C2DE4063C426}" type="presParOf" srcId="{0FA628C0-CEF6-4424-BC81-06D248E4BC29}" destId="{05FC0AD5-DD8E-4EBF-903F-69D0A9F44095}" srcOrd="19" destOrd="0" presId="urn:microsoft.com/office/officeart/2008/layout/VerticalAccentList"/>
    <dgm:cxn modelId="{1DD643BB-8BC5-4AD5-B4AC-0E01BE417DBC}" type="presParOf" srcId="{05FC0AD5-DD8E-4EBF-903F-69D0A9F44095}" destId="{09CC4001-64EB-4925-BCBE-6EF85AF955D3}" srcOrd="0" destOrd="0" presId="urn:microsoft.com/office/officeart/2008/layout/VerticalAccentList"/>
    <dgm:cxn modelId="{6B2BE40F-E9D8-456C-993A-753248C281CC}" type="presParOf" srcId="{05FC0AD5-DD8E-4EBF-903F-69D0A9F44095}" destId="{85C44124-76A5-4BC6-A961-067F3955B697}" srcOrd="1" destOrd="0" presId="urn:microsoft.com/office/officeart/2008/layout/VerticalAccentList"/>
    <dgm:cxn modelId="{3457F30B-AEF1-493F-B6E8-13C24E766CC1}" type="presParOf" srcId="{05FC0AD5-DD8E-4EBF-903F-69D0A9F44095}" destId="{A751FBEE-B030-4E4C-A32B-57D6D43EFC2E}" srcOrd="2" destOrd="0" presId="urn:microsoft.com/office/officeart/2008/layout/VerticalAccentList"/>
    <dgm:cxn modelId="{9AEEF467-93EE-44AB-8ADA-35408D3CACA8}" type="presParOf" srcId="{05FC0AD5-DD8E-4EBF-903F-69D0A9F44095}" destId="{7E0107FA-DFC6-422F-85B7-10FF2DF2F5B3}" srcOrd="3" destOrd="0" presId="urn:microsoft.com/office/officeart/2008/layout/VerticalAccentList"/>
    <dgm:cxn modelId="{080136D8-4CB6-46EB-A801-1243BEAFB30A}" type="presParOf" srcId="{05FC0AD5-DD8E-4EBF-903F-69D0A9F44095}" destId="{D16259B3-43C1-4BE0-9B89-7BE9F7E22486}" srcOrd="4" destOrd="0" presId="urn:microsoft.com/office/officeart/2008/layout/VerticalAccentList"/>
    <dgm:cxn modelId="{0889CD25-2D64-4802-8069-04186B1BC6F5}" type="presParOf" srcId="{05FC0AD5-DD8E-4EBF-903F-69D0A9F44095}" destId="{F70D811C-E2C3-474F-B92D-80509098A7B8}" srcOrd="5" destOrd="0" presId="urn:microsoft.com/office/officeart/2008/layout/VerticalAccentList"/>
    <dgm:cxn modelId="{61C0C6F4-F148-4228-B74B-5BA8C218B50A}" type="presParOf" srcId="{05FC0AD5-DD8E-4EBF-903F-69D0A9F44095}" destId="{A0CE4969-63CA-41C1-8042-3B516B2A15CF}" srcOrd="6" destOrd="0" presId="urn:microsoft.com/office/officeart/2008/layout/VerticalAccentList"/>
    <dgm:cxn modelId="{388ABA45-AFB8-4995-9CC6-E8B700A222E7}" type="presParOf" srcId="{0FA628C0-CEF6-4424-BC81-06D248E4BC29}" destId="{AD17FAC2-B3D3-4234-BA4D-60B3C6E86A87}" srcOrd="20" destOrd="0" presId="urn:microsoft.com/office/officeart/2008/layout/VerticalAccentList"/>
    <dgm:cxn modelId="{1F2B046F-38FD-4E69-B566-9574E3B83777}" type="presParOf" srcId="{0FA628C0-CEF6-4424-BC81-06D248E4BC29}" destId="{E95BAA8D-E6AB-4260-9AB1-4A7899682A84}" srcOrd="21" destOrd="0" presId="urn:microsoft.com/office/officeart/2008/layout/VerticalAccentList"/>
    <dgm:cxn modelId="{A329BD71-7BB3-4363-A36B-B59814D85910}" type="presParOf" srcId="{E95BAA8D-E6AB-4260-9AB1-4A7899682A84}" destId="{75A94C80-DA73-4A98-9F96-3734C3C24042}" srcOrd="0" destOrd="0" presId="urn:microsoft.com/office/officeart/2008/layout/VerticalAccentList"/>
    <dgm:cxn modelId="{134D7918-584D-4FA6-970B-794616A82815}" type="presParOf" srcId="{0FA628C0-CEF6-4424-BC81-06D248E4BC29}" destId="{FD7108A1-BC6B-4BDB-8304-02FB37534326}" srcOrd="22" destOrd="0" presId="urn:microsoft.com/office/officeart/2008/layout/VerticalAccentList"/>
    <dgm:cxn modelId="{27217077-FEA1-4772-BF40-58C3DED8FDF6}" type="presParOf" srcId="{FD7108A1-BC6B-4BDB-8304-02FB37534326}" destId="{6BB72ABB-A697-4688-AC41-7F14901BA661}" srcOrd="0" destOrd="0" presId="urn:microsoft.com/office/officeart/2008/layout/VerticalAccentList"/>
    <dgm:cxn modelId="{E08D5E4C-6860-4987-A579-39E3E7B9A0C7}" type="presParOf" srcId="{FD7108A1-BC6B-4BDB-8304-02FB37534326}" destId="{C5FADB5A-D085-48F5-A82E-F40730AF13E2}" srcOrd="1" destOrd="0" presId="urn:microsoft.com/office/officeart/2008/layout/VerticalAccentList"/>
    <dgm:cxn modelId="{6A6096E5-E184-4A40-8EF7-1A4B0CC7E33D}" type="presParOf" srcId="{FD7108A1-BC6B-4BDB-8304-02FB37534326}" destId="{F2B71D3C-C66A-4415-A8E3-6DD1478873F6}" srcOrd="2" destOrd="0" presId="urn:microsoft.com/office/officeart/2008/layout/VerticalAccentList"/>
    <dgm:cxn modelId="{5F031902-DD22-4527-8DEA-852D4C27B64D}" type="presParOf" srcId="{FD7108A1-BC6B-4BDB-8304-02FB37534326}" destId="{C0C2260F-0252-4C3E-B435-A0D923C406FA}" srcOrd="3" destOrd="0" presId="urn:microsoft.com/office/officeart/2008/layout/VerticalAccentList"/>
    <dgm:cxn modelId="{AC456A4C-BF13-49D5-B34A-E0995D653081}" type="presParOf" srcId="{FD7108A1-BC6B-4BDB-8304-02FB37534326}" destId="{9D19210E-CEB7-4129-B9E8-E10EE9BBE4C3}" srcOrd="4" destOrd="0" presId="urn:microsoft.com/office/officeart/2008/layout/VerticalAccentList"/>
    <dgm:cxn modelId="{DE92BC1C-08FB-44B9-82B6-6F4E5E14FE89}" type="presParOf" srcId="{FD7108A1-BC6B-4BDB-8304-02FB37534326}" destId="{CAAB87A1-F087-4F9C-B706-EF79D46C8B60}" srcOrd="5" destOrd="0" presId="urn:microsoft.com/office/officeart/2008/layout/VerticalAccentList"/>
    <dgm:cxn modelId="{6702FB2D-1B01-4000-8B35-57184D10D5D3}" type="presParOf" srcId="{FD7108A1-BC6B-4BDB-8304-02FB37534326}" destId="{0CCA0DBC-1340-4255-B2DD-C81B72C9C423}" srcOrd="6" destOrd="0" presId="urn:microsoft.com/office/officeart/2008/layout/VerticalAccentList"/>
    <dgm:cxn modelId="{5AA889D9-E722-4309-816F-A0B2F27CED62}" type="presParOf" srcId="{0FA628C0-CEF6-4424-BC81-06D248E4BC29}" destId="{99951384-1A5A-4091-868A-F177238B1E03}" srcOrd="23" destOrd="0" presId="urn:microsoft.com/office/officeart/2008/layout/VerticalAccentList"/>
    <dgm:cxn modelId="{D49FBB98-63CC-4414-9BC3-3F721A92F56A}" type="presParOf" srcId="{0FA628C0-CEF6-4424-BC81-06D248E4BC29}" destId="{D6C4D8BF-6788-410E-AB54-991C9FEDF07B}" srcOrd="24" destOrd="0" presId="urn:microsoft.com/office/officeart/2008/layout/VerticalAccentList"/>
    <dgm:cxn modelId="{17E0EE72-9674-4C77-A9D4-418BB2EC7748}" type="presParOf" srcId="{D6C4D8BF-6788-410E-AB54-991C9FEDF07B}" destId="{CB3CA54E-5864-4BD8-A64F-F970FAF18974}" srcOrd="0" destOrd="0" presId="urn:microsoft.com/office/officeart/2008/layout/VerticalAccentList"/>
    <dgm:cxn modelId="{EE8C644A-9B23-438E-A960-165F38FB58A6}" type="presParOf" srcId="{0FA628C0-CEF6-4424-BC81-06D248E4BC29}" destId="{CA7B0FD9-40F7-4D40-AAB1-F91F4284AA48}" srcOrd="25" destOrd="0" presId="urn:microsoft.com/office/officeart/2008/layout/VerticalAccentList"/>
    <dgm:cxn modelId="{2E1979B3-9DE5-4A8F-AB58-A9B272345495}" type="presParOf" srcId="{CA7B0FD9-40F7-4D40-AAB1-F91F4284AA48}" destId="{5A3358EC-1933-471A-9A2F-F0A9AD669BCE}" srcOrd="0" destOrd="0" presId="urn:microsoft.com/office/officeart/2008/layout/VerticalAccentList"/>
    <dgm:cxn modelId="{1FC5F087-8E9E-4097-8672-47F12FC6FA96}" type="presParOf" srcId="{CA7B0FD9-40F7-4D40-AAB1-F91F4284AA48}" destId="{533B81E8-DB30-417F-8BF6-E32A0E7670C6}" srcOrd="1" destOrd="0" presId="urn:microsoft.com/office/officeart/2008/layout/VerticalAccentList"/>
    <dgm:cxn modelId="{44E10D75-38C4-4AE1-9365-4B63F40E8106}" type="presParOf" srcId="{CA7B0FD9-40F7-4D40-AAB1-F91F4284AA48}" destId="{C0310B69-3FC1-448D-B697-FFA190955205}" srcOrd="2" destOrd="0" presId="urn:microsoft.com/office/officeart/2008/layout/VerticalAccentList"/>
    <dgm:cxn modelId="{190EFD02-5BAF-481E-9263-7D6280CE0D87}" type="presParOf" srcId="{CA7B0FD9-40F7-4D40-AAB1-F91F4284AA48}" destId="{1CE19D90-E99F-47EB-9FE8-15A3A750B2C6}" srcOrd="3" destOrd="0" presId="urn:microsoft.com/office/officeart/2008/layout/VerticalAccentList"/>
    <dgm:cxn modelId="{6B28FB6C-B6EA-41DA-AA5F-4808154AEA43}" type="presParOf" srcId="{CA7B0FD9-40F7-4D40-AAB1-F91F4284AA48}" destId="{6B79D3D6-503C-415C-A463-B18060025605}" srcOrd="4" destOrd="0" presId="urn:microsoft.com/office/officeart/2008/layout/VerticalAccentList"/>
    <dgm:cxn modelId="{F7A8B03C-3731-4164-952E-E03E234A90C0}" type="presParOf" srcId="{CA7B0FD9-40F7-4D40-AAB1-F91F4284AA48}" destId="{8E075DFE-A585-48A8-8D92-D80109E5568C}" srcOrd="5" destOrd="0" presId="urn:microsoft.com/office/officeart/2008/layout/VerticalAccentList"/>
    <dgm:cxn modelId="{E5BB4503-59B2-4648-B1A6-48FD9CB94D49}" type="presParOf" srcId="{CA7B0FD9-40F7-4D40-AAB1-F91F4284AA48}" destId="{64A4D354-A855-4C35-A071-79C334CB47E8}" srcOrd="6" destOrd="0" presId="urn:microsoft.com/office/officeart/2008/layout/VerticalAccentList"/>
    <dgm:cxn modelId="{6AE115FE-1562-46A7-A421-318EC2CC8DD0}" type="presParOf" srcId="{0FA628C0-CEF6-4424-BC81-06D248E4BC29}" destId="{0757C815-5DF9-4C06-B295-26C297401486}" srcOrd="26" destOrd="0" presId="urn:microsoft.com/office/officeart/2008/layout/VerticalAccentList"/>
    <dgm:cxn modelId="{B39C3477-2EA7-46E9-8123-CF7D9D5966A4}" type="presParOf" srcId="{0FA628C0-CEF6-4424-BC81-06D248E4BC29}" destId="{B599B28B-7058-46E9-9D89-48F19EDE84C6}" srcOrd="27" destOrd="0" presId="urn:microsoft.com/office/officeart/2008/layout/VerticalAccentList"/>
    <dgm:cxn modelId="{E38FD7C4-E8E8-410C-BEF7-778E66C4DFD1}" type="presParOf" srcId="{B599B28B-7058-46E9-9D89-48F19EDE84C6}" destId="{8577804F-17E5-480F-9A2E-CF466591A0F1}" srcOrd="0" destOrd="0" presId="urn:microsoft.com/office/officeart/2008/layout/VerticalAccentList"/>
    <dgm:cxn modelId="{E8AF0AEF-4657-465A-88E7-475F7746D7FC}" type="presParOf" srcId="{0FA628C0-CEF6-4424-BC81-06D248E4BC29}" destId="{91C0441A-EF1B-447C-B199-E3A8EE1F106B}" srcOrd="28" destOrd="0" presId="urn:microsoft.com/office/officeart/2008/layout/VerticalAccentList"/>
    <dgm:cxn modelId="{1E438ECE-6030-4096-9C07-0F410647FBB0}" type="presParOf" srcId="{91C0441A-EF1B-447C-B199-E3A8EE1F106B}" destId="{5F336925-52A5-4DFC-8CE2-4DAE654F4BF3}" srcOrd="0" destOrd="0" presId="urn:microsoft.com/office/officeart/2008/layout/VerticalAccentList"/>
    <dgm:cxn modelId="{E1E475B6-D76D-4CC7-A250-0B46D8782A94}" type="presParOf" srcId="{91C0441A-EF1B-447C-B199-E3A8EE1F106B}" destId="{4A46A989-7C84-4D6E-B81E-BF5A40A0C08E}" srcOrd="1" destOrd="0" presId="urn:microsoft.com/office/officeart/2008/layout/VerticalAccentList"/>
    <dgm:cxn modelId="{E8ABE8D6-4938-454D-B012-7ED2A094C967}" type="presParOf" srcId="{91C0441A-EF1B-447C-B199-E3A8EE1F106B}" destId="{3347E34A-68FE-4232-99FA-AC5BF40C0CA5}" srcOrd="2" destOrd="0" presId="urn:microsoft.com/office/officeart/2008/layout/VerticalAccentList"/>
    <dgm:cxn modelId="{A0A66C4C-566B-474D-9219-11E585301600}" type="presParOf" srcId="{91C0441A-EF1B-447C-B199-E3A8EE1F106B}" destId="{86ECF152-642D-427F-9063-C6F3EA043C5E}" srcOrd="3" destOrd="0" presId="urn:microsoft.com/office/officeart/2008/layout/VerticalAccentList"/>
    <dgm:cxn modelId="{643EC06A-D659-4DBB-87E4-90309FAAAA08}" type="presParOf" srcId="{91C0441A-EF1B-447C-B199-E3A8EE1F106B}" destId="{B989779C-DDD1-4EA7-90DE-65B9E395DB1C}" srcOrd="4" destOrd="0" presId="urn:microsoft.com/office/officeart/2008/layout/VerticalAccentList"/>
    <dgm:cxn modelId="{730CAFC7-54C9-4E75-BE42-983B026C7E62}" type="presParOf" srcId="{91C0441A-EF1B-447C-B199-E3A8EE1F106B}" destId="{47D2253B-FE28-4E65-8F3E-18480A1638FD}" srcOrd="5" destOrd="0" presId="urn:microsoft.com/office/officeart/2008/layout/VerticalAccentList"/>
    <dgm:cxn modelId="{252BD9D9-363C-44A2-B11C-EC91970381B2}" type="presParOf" srcId="{91C0441A-EF1B-447C-B199-E3A8EE1F106B}" destId="{219F04DC-B44B-4F7A-AD98-60D1BB79CFC0}" srcOrd="6" destOrd="0" presId="urn:microsoft.com/office/officeart/2008/layout/VerticalAccentList"/>
    <dgm:cxn modelId="{3254CD84-43FA-451E-BCBE-759E0224A61D}" type="presParOf" srcId="{0FA628C0-CEF6-4424-BC81-06D248E4BC29}" destId="{564C7842-8FD0-4963-B2C0-EC9D19FBE925}" srcOrd="29" destOrd="0" presId="urn:microsoft.com/office/officeart/2008/layout/VerticalAccentList"/>
    <dgm:cxn modelId="{E39C7B10-CD16-4A0A-B4F9-5B76EDA6B892}" type="presParOf" srcId="{0FA628C0-CEF6-4424-BC81-06D248E4BC29}" destId="{2A505A24-7812-48B2-96D4-0749C1B1CE8F}" srcOrd="30" destOrd="0" presId="urn:microsoft.com/office/officeart/2008/layout/VerticalAccentList"/>
    <dgm:cxn modelId="{C3822E6A-EA55-45B4-B83F-2C865A18C438}" type="presParOf" srcId="{2A505A24-7812-48B2-96D4-0749C1B1CE8F}" destId="{58615DF4-37F6-4ED0-A421-6374A1E6DCEB}" srcOrd="0" destOrd="0" presId="urn:microsoft.com/office/officeart/2008/layout/VerticalAccentList"/>
    <dgm:cxn modelId="{6580EA22-9E8D-4E74-B7C7-FDB17A9C5150}" type="presParOf" srcId="{0FA628C0-CEF6-4424-BC81-06D248E4BC29}" destId="{0CA1107E-6AA7-41B8-BEC7-B046755EDE26}" srcOrd="31" destOrd="0" presId="urn:microsoft.com/office/officeart/2008/layout/VerticalAccentList"/>
    <dgm:cxn modelId="{1168AC99-7E6F-49A0-9899-3C1E50E30EC2}" type="presParOf" srcId="{0CA1107E-6AA7-41B8-BEC7-B046755EDE26}" destId="{4E11D06C-25D0-4D8C-891B-080032B4D761}" srcOrd="0" destOrd="0" presId="urn:microsoft.com/office/officeart/2008/layout/VerticalAccentList"/>
    <dgm:cxn modelId="{C8F299A1-0F14-4099-B143-3A4F243B451B}" type="presParOf" srcId="{0CA1107E-6AA7-41B8-BEC7-B046755EDE26}" destId="{87A1F6CC-A08B-4A15-A6B0-1B78594135B0}" srcOrd="1" destOrd="0" presId="urn:microsoft.com/office/officeart/2008/layout/VerticalAccentList"/>
    <dgm:cxn modelId="{7CF67A6D-9F2A-4D95-A930-B5B771661AB3}" type="presParOf" srcId="{0CA1107E-6AA7-41B8-BEC7-B046755EDE26}" destId="{6795BC58-994B-49E3-A8E9-DE5531479B0A}" srcOrd="2" destOrd="0" presId="urn:microsoft.com/office/officeart/2008/layout/VerticalAccentList"/>
    <dgm:cxn modelId="{555A8212-404C-465E-A2B2-2BED70A2665D}" type="presParOf" srcId="{0CA1107E-6AA7-41B8-BEC7-B046755EDE26}" destId="{3E7523A9-62CD-4416-B0B2-E069C8A4A35E}" srcOrd="3" destOrd="0" presId="urn:microsoft.com/office/officeart/2008/layout/VerticalAccentList"/>
    <dgm:cxn modelId="{F9F4AA0F-815F-4A80-A300-DCB340C23D59}" type="presParOf" srcId="{0CA1107E-6AA7-41B8-BEC7-B046755EDE26}" destId="{B372ECBE-8C21-4C2E-BC52-FC36FC07F846}" srcOrd="4" destOrd="0" presId="urn:microsoft.com/office/officeart/2008/layout/VerticalAccentList"/>
    <dgm:cxn modelId="{941BAEB3-CE12-4AF1-82FE-92127307BA06}" type="presParOf" srcId="{0CA1107E-6AA7-41B8-BEC7-B046755EDE26}" destId="{36787788-FF63-4ADC-8A76-784CE8822BFD}" srcOrd="5" destOrd="0" presId="urn:microsoft.com/office/officeart/2008/layout/VerticalAccentList"/>
    <dgm:cxn modelId="{EF2291EF-32F9-4E29-90E2-6A3B517BB72F}" type="presParOf" srcId="{0CA1107E-6AA7-41B8-BEC7-B046755EDE26}" destId="{6A35E62A-04DB-40D1-89D8-41367E2E163A}" srcOrd="6" destOrd="0" presId="urn:microsoft.com/office/officeart/2008/layout/VerticalAccentList"/>
    <dgm:cxn modelId="{C6EC1E96-2A2C-4B5A-AF70-C46584C246F0}" type="presParOf" srcId="{0FA628C0-CEF6-4424-BC81-06D248E4BC29}" destId="{53876B95-54FC-459D-8CF2-8434A039C6F8}" srcOrd="32" destOrd="0" presId="urn:microsoft.com/office/officeart/2008/layout/VerticalAccentList"/>
    <dgm:cxn modelId="{B776D86D-43F3-4D93-A9A5-4CFDA07D71AC}" type="presParOf" srcId="{0FA628C0-CEF6-4424-BC81-06D248E4BC29}" destId="{5CC3CC7C-5A06-4BD0-8CEB-E026E7923399}" srcOrd="33" destOrd="0" presId="urn:microsoft.com/office/officeart/2008/layout/VerticalAccentList"/>
    <dgm:cxn modelId="{5D25B430-B0EF-4A86-AC5C-39809AF1C1E7}" type="presParOf" srcId="{5CC3CC7C-5A06-4BD0-8CEB-E026E7923399}" destId="{8671F42C-0316-48F6-B3CB-F3ABE8242D94}" srcOrd="0" destOrd="0" presId="urn:microsoft.com/office/officeart/2008/layout/VerticalAccentList"/>
    <dgm:cxn modelId="{1DBDE0D8-A60C-4AE7-82FB-41D25CFBB0F3}" type="presParOf" srcId="{0FA628C0-CEF6-4424-BC81-06D248E4BC29}" destId="{B89C4B3C-EF66-4BBA-B5B9-EEF8E753692E}" srcOrd="34" destOrd="0" presId="urn:microsoft.com/office/officeart/2008/layout/VerticalAccentList"/>
    <dgm:cxn modelId="{96C15DA5-2140-4473-9A71-0B517F8A05CA}" type="presParOf" srcId="{B89C4B3C-EF66-4BBA-B5B9-EEF8E753692E}" destId="{65B0FB7F-C2E5-47B9-AAA4-8417BDA4E04D}" srcOrd="0" destOrd="0" presId="urn:microsoft.com/office/officeart/2008/layout/VerticalAccentList"/>
    <dgm:cxn modelId="{51F9DAA8-F98B-4C2B-8FB4-A85F05CED709}" type="presParOf" srcId="{B89C4B3C-EF66-4BBA-B5B9-EEF8E753692E}" destId="{114201DE-5B84-4148-90C9-9B13F2779255}" srcOrd="1" destOrd="0" presId="urn:microsoft.com/office/officeart/2008/layout/VerticalAccentList"/>
    <dgm:cxn modelId="{7106637B-86C8-404C-B2B4-C96FE8B2C719}" type="presParOf" srcId="{B89C4B3C-EF66-4BBA-B5B9-EEF8E753692E}" destId="{23EB1C7A-59C7-45C9-AAA5-647CD460B0DD}" srcOrd="2" destOrd="0" presId="urn:microsoft.com/office/officeart/2008/layout/VerticalAccentList"/>
    <dgm:cxn modelId="{166DEACD-270F-4367-8876-8AC4515500FA}" type="presParOf" srcId="{B89C4B3C-EF66-4BBA-B5B9-EEF8E753692E}" destId="{1890257F-E010-483B-8B61-E747E90C49F8}" srcOrd="3" destOrd="0" presId="urn:microsoft.com/office/officeart/2008/layout/VerticalAccentList"/>
    <dgm:cxn modelId="{DAC36D4E-38EE-4FE1-AF5E-9879255993D1}" type="presParOf" srcId="{B89C4B3C-EF66-4BBA-B5B9-EEF8E753692E}" destId="{D7333D9B-B00B-40E9-8B13-485C4B2ED181}" srcOrd="4" destOrd="0" presId="urn:microsoft.com/office/officeart/2008/layout/VerticalAccentList"/>
    <dgm:cxn modelId="{09AC920A-AD2D-493B-9C0C-BB34D56F8B9C}" type="presParOf" srcId="{B89C4B3C-EF66-4BBA-B5B9-EEF8E753692E}" destId="{67DFF6FE-0C0D-4CC2-A65D-0E42580660CC}" srcOrd="5" destOrd="0" presId="urn:microsoft.com/office/officeart/2008/layout/VerticalAccentList"/>
    <dgm:cxn modelId="{7FC33179-ED87-41ED-A5FA-0AE4DD3B2C6E}" type="presParOf" srcId="{B89C4B3C-EF66-4BBA-B5B9-EEF8E753692E}" destId="{823BDEE4-8783-4178-8815-13A3213E61E5}" srcOrd="6" destOrd="0" presId="urn:microsoft.com/office/officeart/2008/layout/VerticalAccentList"/>
    <dgm:cxn modelId="{48B9126E-50AE-44D8-AA76-D1A25E055FA8}" type="presParOf" srcId="{0FA628C0-CEF6-4424-BC81-06D248E4BC29}" destId="{CA8265BD-7EE5-4619-B412-56ACE965757E}" srcOrd="35" destOrd="0" presId="urn:microsoft.com/office/officeart/2008/layout/VerticalAccentList"/>
    <dgm:cxn modelId="{AB863D63-6478-460B-AA7B-008D6D37E28D}" type="presParOf" srcId="{0FA628C0-CEF6-4424-BC81-06D248E4BC29}" destId="{6178D93C-7231-4740-ACD1-0AF2C384DE1A}" srcOrd="36" destOrd="0" presId="urn:microsoft.com/office/officeart/2008/layout/VerticalAccentList"/>
    <dgm:cxn modelId="{15E7E125-536F-4D91-B076-6BF2165F1658}" type="presParOf" srcId="{6178D93C-7231-4740-ACD1-0AF2C384DE1A}" destId="{7E0D4653-4AAB-4373-B191-5F784391FFB2}" srcOrd="0" destOrd="0" presId="urn:microsoft.com/office/officeart/2008/layout/VerticalAccentList"/>
    <dgm:cxn modelId="{6CEBDDF6-C1FE-4336-821C-AB8611FAAF29}" type="presParOf" srcId="{0FA628C0-CEF6-4424-BC81-06D248E4BC29}" destId="{05D37743-89C9-4DA2-B009-1D36A5E20040}" srcOrd="37" destOrd="0" presId="urn:microsoft.com/office/officeart/2008/layout/VerticalAccentList"/>
    <dgm:cxn modelId="{1D611365-91A4-4BEC-8308-F02C41D0C94F}" type="presParOf" srcId="{05D37743-89C9-4DA2-B009-1D36A5E20040}" destId="{2B2286A4-E9FB-4E4B-BC00-7066AF8853BF}" srcOrd="0" destOrd="0" presId="urn:microsoft.com/office/officeart/2008/layout/VerticalAccentList"/>
    <dgm:cxn modelId="{95F5BF3A-ACE4-4F25-8BDF-71DD833227E4}" type="presParOf" srcId="{05D37743-89C9-4DA2-B009-1D36A5E20040}" destId="{594175D3-2ADB-44A1-BDE7-EA58F69B6E52}" srcOrd="1" destOrd="0" presId="urn:microsoft.com/office/officeart/2008/layout/VerticalAccentList"/>
    <dgm:cxn modelId="{EE0517D4-8AF6-4AC0-AA14-A0C2F1211ABF}" type="presParOf" srcId="{05D37743-89C9-4DA2-B009-1D36A5E20040}" destId="{E39C86C4-6F7F-4902-9C22-BF95DFE1D577}" srcOrd="2" destOrd="0" presId="urn:microsoft.com/office/officeart/2008/layout/VerticalAccentList"/>
    <dgm:cxn modelId="{BB00D5D3-6C14-4745-963F-7F61416F8CC3}" type="presParOf" srcId="{05D37743-89C9-4DA2-B009-1D36A5E20040}" destId="{4CF1750F-E988-4993-BAD4-026BF6225DC9}" srcOrd="3" destOrd="0" presId="urn:microsoft.com/office/officeart/2008/layout/VerticalAccentList"/>
    <dgm:cxn modelId="{1D830073-1BB6-4BAF-A86C-6DBB3514BC05}" type="presParOf" srcId="{05D37743-89C9-4DA2-B009-1D36A5E20040}" destId="{8860EA63-CA36-4FB2-B68A-64596B42C8C9}" srcOrd="4" destOrd="0" presId="urn:microsoft.com/office/officeart/2008/layout/VerticalAccentList"/>
    <dgm:cxn modelId="{F1A7C6EE-355C-405C-8908-2B06A3011670}" type="presParOf" srcId="{05D37743-89C9-4DA2-B009-1D36A5E20040}" destId="{F481AF0C-5C57-4C08-9DBC-89C2FEE10D89}" srcOrd="5" destOrd="0" presId="urn:microsoft.com/office/officeart/2008/layout/VerticalAccentList"/>
    <dgm:cxn modelId="{5DEA2865-1A10-48E2-A6B7-78D816968364}" type="presParOf" srcId="{05D37743-89C9-4DA2-B009-1D36A5E20040}" destId="{3E0EA198-AF07-4358-A71A-370F212DC9D9}" srcOrd="6" destOrd="0" presId="urn:microsoft.com/office/officeart/2008/layout/VerticalAccent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CC515-8951-4B4F-90A0-1CAA35213DF0}">
      <dsp:nvSpPr>
        <dsp:cNvPr id="0" name=""/>
        <dsp:cNvSpPr/>
      </dsp:nvSpPr>
      <dsp:spPr>
        <a:xfrm>
          <a:off x="1759505" y="454"/>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Is completely portable.</a:t>
          </a:r>
          <a:endParaRPr lang="en-US" sz="600" kern="1200"/>
        </a:p>
      </dsp:txBody>
      <dsp:txXfrm>
        <a:off x="1759505" y="454"/>
        <a:ext cx="1967388" cy="178853"/>
      </dsp:txXfrm>
    </dsp:sp>
    <dsp:sp modelId="{9CA4FDE1-274D-4962-98A3-F2F94AE2A1A1}">
      <dsp:nvSpPr>
        <dsp:cNvPr id="0" name=""/>
        <dsp:cNvSpPr/>
      </dsp:nvSpPr>
      <dsp:spPr>
        <a:xfrm>
          <a:off x="1759505"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F7EDB5-59E4-49D4-BB92-AFD7060FD2DE}">
      <dsp:nvSpPr>
        <dsp:cNvPr id="0" name=""/>
        <dsp:cNvSpPr/>
      </dsp:nvSpPr>
      <dsp:spPr>
        <a:xfrm>
          <a:off x="2037126"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677DFD-74F3-40F7-8867-CA382D98DF0D}">
      <dsp:nvSpPr>
        <dsp:cNvPr id="0" name=""/>
        <dsp:cNvSpPr/>
      </dsp:nvSpPr>
      <dsp:spPr>
        <a:xfrm>
          <a:off x="2314746"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6F52EE-F34C-47CB-9195-B8C7BBA11FFE}">
      <dsp:nvSpPr>
        <dsp:cNvPr id="0" name=""/>
        <dsp:cNvSpPr/>
      </dsp:nvSpPr>
      <dsp:spPr>
        <a:xfrm>
          <a:off x="2592366"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D63EA4-CF9F-4774-AE57-EF58A9C1DAED}">
      <dsp:nvSpPr>
        <dsp:cNvPr id="0" name=""/>
        <dsp:cNvSpPr/>
      </dsp:nvSpPr>
      <dsp:spPr>
        <a:xfrm>
          <a:off x="2869987"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3CE8B6-2D4C-45F7-AD0E-F4C9CA8A5C95}">
      <dsp:nvSpPr>
        <dsp:cNvPr id="0" name=""/>
        <dsp:cNvSpPr/>
      </dsp:nvSpPr>
      <dsp:spPr>
        <a:xfrm>
          <a:off x="3147607"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E2E7E3-2E9A-4416-B9F8-CAB718074433}">
      <dsp:nvSpPr>
        <dsp:cNvPr id="0" name=""/>
        <dsp:cNvSpPr/>
      </dsp:nvSpPr>
      <dsp:spPr>
        <a:xfrm>
          <a:off x="3425228" y="179308"/>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AC7A7-AF6F-43ED-881B-473579F3EE81}">
      <dsp:nvSpPr>
        <dsp:cNvPr id="0" name=""/>
        <dsp:cNvSpPr/>
      </dsp:nvSpPr>
      <dsp:spPr>
        <a:xfrm>
          <a:off x="1759505" y="248531"/>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Functions on a cloudy day.</a:t>
          </a:r>
        </a:p>
      </dsp:txBody>
      <dsp:txXfrm>
        <a:off x="1759505" y="248531"/>
        <a:ext cx="1967388" cy="178853"/>
      </dsp:txXfrm>
    </dsp:sp>
    <dsp:sp modelId="{2B9B43E1-D502-432C-BCCD-AAABB097D672}">
      <dsp:nvSpPr>
        <dsp:cNvPr id="0" name=""/>
        <dsp:cNvSpPr/>
      </dsp:nvSpPr>
      <dsp:spPr>
        <a:xfrm>
          <a:off x="1759505"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E19756-8873-42D1-BF12-35D82D31A5BE}">
      <dsp:nvSpPr>
        <dsp:cNvPr id="0" name=""/>
        <dsp:cNvSpPr/>
      </dsp:nvSpPr>
      <dsp:spPr>
        <a:xfrm>
          <a:off x="2037126"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F5DB99-0D57-4A30-9B22-E10C540AAF79}">
      <dsp:nvSpPr>
        <dsp:cNvPr id="0" name=""/>
        <dsp:cNvSpPr/>
      </dsp:nvSpPr>
      <dsp:spPr>
        <a:xfrm>
          <a:off x="2314746"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14E0CA-A575-4641-B8CD-A9ADB5501EA3}">
      <dsp:nvSpPr>
        <dsp:cNvPr id="0" name=""/>
        <dsp:cNvSpPr/>
      </dsp:nvSpPr>
      <dsp:spPr>
        <a:xfrm>
          <a:off x="2592366"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FB9235-9E63-407A-8A57-BC0DFB86A1FF}">
      <dsp:nvSpPr>
        <dsp:cNvPr id="0" name=""/>
        <dsp:cNvSpPr/>
      </dsp:nvSpPr>
      <dsp:spPr>
        <a:xfrm>
          <a:off x="2869987"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84D98B-6612-41E5-9C90-67AB70B4F8AE}">
      <dsp:nvSpPr>
        <dsp:cNvPr id="0" name=""/>
        <dsp:cNvSpPr/>
      </dsp:nvSpPr>
      <dsp:spPr>
        <a:xfrm>
          <a:off x="3147607"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AFD328-B8E1-4680-8BBB-05C8AD611DAE}">
      <dsp:nvSpPr>
        <dsp:cNvPr id="0" name=""/>
        <dsp:cNvSpPr/>
      </dsp:nvSpPr>
      <dsp:spPr>
        <a:xfrm>
          <a:off x="3425228" y="427384"/>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C2E025-36EB-4D5B-AE45-B908655B779D}">
      <dsp:nvSpPr>
        <dsp:cNvPr id="0" name=""/>
        <dsp:cNvSpPr/>
      </dsp:nvSpPr>
      <dsp:spPr>
        <a:xfrm>
          <a:off x="1759505" y="496607"/>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Charges in only 2 hours in full sun.</a:t>
          </a:r>
        </a:p>
      </dsp:txBody>
      <dsp:txXfrm>
        <a:off x="1759505" y="496607"/>
        <a:ext cx="1967388" cy="178853"/>
      </dsp:txXfrm>
    </dsp:sp>
    <dsp:sp modelId="{347A18A4-6F21-40A0-BACF-F5E0E61EAE53}">
      <dsp:nvSpPr>
        <dsp:cNvPr id="0" name=""/>
        <dsp:cNvSpPr/>
      </dsp:nvSpPr>
      <dsp:spPr>
        <a:xfrm>
          <a:off x="1759505"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35CFD0-E81C-4D18-839B-73D7E10B1980}">
      <dsp:nvSpPr>
        <dsp:cNvPr id="0" name=""/>
        <dsp:cNvSpPr/>
      </dsp:nvSpPr>
      <dsp:spPr>
        <a:xfrm>
          <a:off x="2037126"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F4BC8D-31DA-40BC-A660-D046B8AEC934}">
      <dsp:nvSpPr>
        <dsp:cNvPr id="0" name=""/>
        <dsp:cNvSpPr/>
      </dsp:nvSpPr>
      <dsp:spPr>
        <a:xfrm>
          <a:off x="2314746"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7C638C-31F4-45A3-88FA-BF10A5264064}">
      <dsp:nvSpPr>
        <dsp:cNvPr id="0" name=""/>
        <dsp:cNvSpPr/>
      </dsp:nvSpPr>
      <dsp:spPr>
        <a:xfrm>
          <a:off x="2592366"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3527FA-B417-4177-9C51-CCDB546989E4}">
      <dsp:nvSpPr>
        <dsp:cNvPr id="0" name=""/>
        <dsp:cNvSpPr/>
      </dsp:nvSpPr>
      <dsp:spPr>
        <a:xfrm>
          <a:off x="2869987"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9686D-B574-4DC3-B0FD-B740D3651217}">
      <dsp:nvSpPr>
        <dsp:cNvPr id="0" name=""/>
        <dsp:cNvSpPr/>
      </dsp:nvSpPr>
      <dsp:spPr>
        <a:xfrm>
          <a:off x="3147607"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605BF4-2F3E-4E88-9DF6-D326FFD8E12B}">
      <dsp:nvSpPr>
        <dsp:cNvPr id="0" name=""/>
        <dsp:cNvSpPr/>
      </dsp:nvSpPr>
      <dsp:spPr>
        <a:xfrm>
          <a:off x="3425228" y="675461"/>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6F4624-CB8D-4C5D-B416-1E716AF66214}">
      <dsp:nvSpPr>
        <dsp:cNvPr id="0" name=""/>
        <dsp:cNvSpPr/>
      </dsp:nvSpPr>
      <dsp:spPr>
        <a:xfrm>
          <a:off x="1759505" y="744683"/>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Only 6 to 8 hours to charge in partial to full sun.</a:t>
          </a:r>
        </a:p>
      </dsp:txBody>
      <dsp:txXfrm>
        <a:off x="1759505" y="744683"/>
        <a:ext cx="1967388" cy="178853"/>
      </dsp:txXfrm>
    </dsp:sp>
    <dsp:sp modelId="{22DFCA46-7788-4E52-BB61-1CB5DECEAAD1}">
      <dsp:nvSpPr>
        <dsp:cNvPr id="0" name=""/>
        <dsp:cNvSpPr/>
      </dsp:nvSpPr>
      <dsp:spPr>
        <a:xfrm>
          <a:off x="1759505"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8B4FC1-97FD-42A2-B405-6719EEFC1680}">
      <dsp:nvSpPr>
        <dsp:cNvPr id="0" name=""/>
        <dsp:cNvSpPr/>
      </dsp:nvSpPr>
      <dsp:spPr>
        <a:xfrm>
          <a:off x="2037126"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661A684-890E-48B2-A45C-BBDEAB6448BF}">
      <dsp:nvSpPr>
        <dsp:cNvPr id="0" name=""/>
        <dsp:cNvSpPr/>
      </dsp:nvSpPr>
      <dsp:spPr>
        <a:xfrm>
          <a:off x="2314746"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776B2B-8101-42F6-97B3-D8A78CD04267}">
      <dsp:nvSpPr>
        <dsp:cNvPr id="0" name=""/>
        <dsp:cNvSpPr/>
      </dsp:nvSpPr>
      <dsp:spPr>
        <a:xfrm>
          <a:off x="2592366"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34136-2F59-482A-B273-438B858DD756}">
      <dsp:nvSpPr>
        <dsp:cNvPr id="0" name=""/>
        <dsp:cNvSpPr/>
      </dsp:nvSpPr>
      <dsp:spPr>
        <a:xfrm>
          <a:off x="2869987"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0DF959-D19B-4A00-8112-9D680B91E23E}">
      <dsp:nvSpPr>
        <dsp:cNvPr id="0" name=""/>
        <dsp:cNvSpPr/>
      </dsp:nvSpPr>
      <dsp:spPr>
        <a:xfrm>
          <a:off x="3147607"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012DDE-B124-4D07-BA83-29D49038EC96}">
      <dsp:nvSpPr>
        <dsp:cNvPr id="0" name=""/>
        <dsp:cNvSpPr/>
      </dsp:nvSpPr>
      <dsp:spPr>
        <a:xfrm>
          <a:off x="3425228" y="923537"/>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8BC4AF-5ECD-4933-A535-FC8705D4431E}">
      <dsp:nvSpPr>
        <dsp:cNvPr id="0" name=""/>
        <dsp:cNvSpPr/>
      </dsp:nvSpPr>
      <dsp:spPr>
        <a:xfrm>
          <a:off x="1759505" y="992760"/>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Provides up to 18 hours of power.</a:t>
          </a:r>
        </a:p>
      </dsp:txBody>
      <dsp:txXfrm>
        <a:off x="1759505" y="992760"/>
        <a:ext cx="1967388" cy="178853"/>
      </dsp:txXfrm>
    </dsp:sp>
    <dsp:sp modelId="{41C91755-3DD3-4AD6-A280-412C7FA7B8B7}">
      <dsp:nvSpPr>
        <dsp:cNvPr id="0" name=""/>
        <dsp:cNvSpPr/>
      </dsp:nvSpPr>
      <dsp:spPr>
        <a:xfrm>
          <a:off x="1759505"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DD5A2C-F97D-4833-8DCC-1478903F9472}">
      <dsp:nvSpPr>
        <dsp:cNvPr id="0" name=""/>
        <dsp:cNvSpPr/>
      </dsp:nvSpPr>
      <dsp:spPr>
        <a:xfrm>
          <a:off x="2037126"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7BEEC1-FE24-4889-92EE-8C48D9D6F302}">
      <dsp:nvSpPr>
        <dsp:cNvPr id="0" name=""/>
        <dsp:cNvSpPr/>
      </dsp:nvSpPr>
      <dsp:spPr>
        <a:xfrm>
          <a:off x="2314746"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123BC1-D26B-4A41-9BA0-622EEFBDD79A}">
      <dsp:nvSpPr>
        <dsp:cNvPr id="0" name=""/>
        <dsp:cNvSpPr/>
      </dsp:nvSpPr>
      <dsp:spPr>
        <a:xfrm>
          <a:off x="2592366"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BFFF03-AE5E-45D0-A9B3-B550DA6EDA86}">
      <dsp:nvSpPr>
        <dsp:cNvPr id="0" name=""/>
        <dsp:cNvSpPr/>
      </dsp:nvSpPr>
      <dsp:spPr>
        <a:xfrm>
          <a:off x="2869987"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FFD1BF5-99EA-46FD-B06B-8E7130808B39}">
      <dsp:nvSpPr>
        <dsp:cNvPr id="0" name=""/>
        <dsp:cNvSpPr/>
      </dsp:nvSpPr>
      <dsp:spPr>
        <a:xfrm>
          <a:off x="3147607"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4ACC74-B130-4206-9EAB-6B9BF402FB01}">
      <dsp:nvSpPr>
        <dsp:cNvPr id="0" name=""/>
        <dsp:cNvSpPr/>
      </dsp:nvSpPr>
      <dsp:spPr>
        <a:xfrm>
          <a:off x="3425228" y="117161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7AC0D-33D0-463C-AECB-DDF99A1BB4A1}">
      <dsp:nvSpPr>
        <dsp:cNvPr id="0" name=""/>
        <dsp:cNvSpPr/>
      </dsp:nvSpPr>
      <dsp:spPr>
        <a:xfrm>
          <a:off x="1759505" y="1240836"/>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Highest energy output of any solar panel.</a:t>
          </a:r>
        </a:p>
      </dsp:txBody>
      <dsp:txXfrm>
        <a:off x="1759505" y="1240836"/>
        <a:ext cx="1967388" cy="178853"/>
      </dsp:txXfrm>
    </dsp:sp>
    <dsp:sp modelId="{AC8299C6-21E1-400E-A23D-70D18164625A}">
      <dsp:nvSpPr>
        <dsp:cNvPr id="0" name=""/>
        <dsp:cNvSpPr/>
      </dsp:nvSpPr>
      <dsp:spPr>
        <a:xfrm>
          <a:off x="1759505"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BD2676-8011-440E-9F3D-CE6833B4B006}">
      <dsp:nvSpPr>
        <dsp:cNvPr id="0" name=""/>
        <dsp:cNvSpPr/>
      </dsp:nvSpPr>
      <dsp:spPr>
        <a:xfrm>
          <a:off x="2037126"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B46F54-3417-4B29-B1F6-41B2C0B8C71F}">
      <dsp:nvSpPr>
        <dsp:cNvPr id="0" name=""/>
        <dsp:cNvSpPr/>
      </dsp:nvSpPr>
      <dsp:spPr>
        <a:xfrm>
          <a:off x="2314746"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9376A6-3BF6-4269-9D87-11589AEC560C}">
      <dsp:nvSpPr>
        <dsp:cNvPr id="0" name=""/>
        <dsp:cNvSpPr/>
      </dsp:nvSpPr>
      <dsp:spPr>
        <a:xfrm>
          <a:off x="2592366"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80E802-A7AB-4626-B28B-C8145EAA4FE9}">
      <dsp:nvSpPr>
        <dsp:cNvPr id="0" name=""/>
        <dsp:cNvSpPr/>
      </dsp:nvSpPr>
      <dsp:spPr>
        <a:xfrm>
          <a:off x="2869987"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951B6D-1F93-466E-86DE-A4A971CA892A}">
      <dsp:nvSpPr>
        <dsp:cNvPr id="0" name=""/>
        <dsp:cNvSpPr/>
      </dsp:nvSpPr>
      <dsp:spPr>
        <a:xfrm>
          <a:off x="3147607"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F9AC95-114A-4A27-80C0-6712EF2021DD}">
      <dsp:nvSpPr>
        <dsp:cNvPr id="0" name=""/>
        <dsp:cNvSpPr/>
      </dsp:nvSpPr>
      <dsp:spPr>
        <a:xfrm>
          <a:off x="3425228" y="1419690"/>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8FD968-A890-417B-9397-6AA740976B79}">
      <dsp:nvSpPr>
        <dsp:cNvPr id="0" name=""/>
        <dsp:cNvSpPr/>
      </dsp:nvSpPr>
      <dsp:spPr>
        <a:xfrm>
          <a:off x="1759505" y="1488913"/>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Highest efficiency in the smallest footprint.</a:t>
          </a:r>
        </a:p>
      </dsp:txBody>
      <dsp:txXfrm>
        <a:off x="1759505" y="1488913"/>
        <a:ext cx="1967388" cy="178853"/>
      </dsp:txXfrm>
    </dsp:sp>
    <dsp:sp modelId="{09CC4001-64EB-4925-BCBE-6EF85AF955D3}">
      <dsp:nvSpPr>
        <dsp:cNvPr id="0" name=""/>
        <dsp:cNvSpPr/>
      </dsp:nvSpPr>
      <dsp:spPr>
        <a:xfrm>
          <a:off x="1759505"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C44124-76A5-4BC6-A961-067F3955B697}">
      <dsp:nvSpPr>
        <dsp:cNvPr id="0" name=""/>
        <dsp:cNvSpPr/>
      </dsp:nvSpPr>
      <dsp:spPr>
        <a:xfrm>
          <a:off x="2037126"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51FBEE-B030-4E4C-A32B-57D6D43EFC2E}">
      <dsp:nvSpPr>
        <dsp:cNvPr id="0" name=""/>
        <dsp:cNvSpPr/>
      </dsp:nvSpPr>
      <dsp:spPr>
        <a:xfrm>
          <a:off x="2314746"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0107FA-DFC6-422F-85B7-10FF2DF2F5B3}">
      <dsp:nvSpPr>
        <dsp:cNvPr id="0" name=""/>
        <dsp:cNvSpPr/>
      </dsp:nvSpPr>
      <dsp:spPr>
        <a:xfrm>
          <a:off x="2592366"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6259B3-43C1-4BE0-9B89-7BE9F7E22486}">
      <dsp:nvSpPr>
        <dsp:cNvPr id="0" name=""/>
        <dsp:cNvSpPr/>
      </dsp:nvSpPr>
      <dsp:spPr>
        <a:xfrm>
          <a:off x="2869987"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0D811C-E2C3-474F-B92D-80509098A7B8}">
      <dsp:nvSpPr>
        <dsp:cNvPr id="0" name=""/>
        <dsp:cNvSpPr/>
      </dsp:nvSpPr>
      <dsp:spPr>
        <a:xfrm>
          <a:off x="3147607"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CE4969-63CA-41C1-8042-3B516B2A15CF}">
      <dsp:nvSpPr>
        <dsp:cNvPr id="0" name=""/>
        <dsp:cNvSpPr/>
      </dsp:nvSpPr>
      <dsp:spPr>
        <a:xfrm>
          <a:off x="3425228" y="166776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A94C80-DA73-4A98-9F96-3734C3C24042}">
      <dsp:nvSpPr>
        <dsp:cNvPr id="0" name=""/>
        <dsp:cNvSpPr/>
      </dsp:nvSpPr>
      <dsp:spPr>
        <a:xfrm>
          <a:off x="1759505" y="1736989"/>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Available in wide range of wattages from 180W to 230W</a:t>
          </a:r>
        </a:p>
      </dsp:txBody>
      <dsp:txXfrm>
        <a:off x="1759505" y="1736989"/>
        <a:ext cx="1967388" cy="178853"/>
      </dsp:txXfrm>
    </dsp:sp>
    <dsp:sp modelId="{6BB72ABB-A697-4688-AC41-7F14901BA661}">
      <dsp:nvSpPr>
        <dsp:cNvPr id="0" name=""/>
        <dsp:cNvSpPr/>
      </dsp:nvSpPr>
      <dsp:spPr>
        <a:xfrm>
          <a:off x="1759505"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FADB5A-D085-48F5-A82E-F40730AF13E2}">
      <dsp:nvSpPr>
        <dsp:cNvPr id="0" name=""/>
        <dsp:cNvSpPr/>
      </dsp:nvSpPr>
      <dsp:spPr>
        <a:xfrm>
          <a:off x="2037126"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B71D3C-C66A-4415-A8E3-6DD1478873F6}">
      <dsp:nvSpPr>
        <dsp:cNvPr id="0" name=""/>
        <dsp:cNvSpPr/>
      </dsp:nvSpPr>
      <dsp:spPr>
        <a:xfrm>
          <a:off x="2314746"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C2260F-0252-4C3E-B435-A0D923C406FA}">
      <dsp:nvSpPr>
        <dsp:cNvPr id="0" name=""/>
        <dsp:cNvSpPr/>
      </dsp:nvSpPr>
      <dsp:spPr>
        <a:xfrm>
          <a:off x="2592366"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9210E-CEB7-4129-B9E8-E10EE9BBE4C3}">
      <dsp:nvSpPr>
        <dsp:cNvPr id="0" name=""/>
        <dsp:cNvSpPr/>
      </dsp:nvSpPr>
      <dsp:spPr>
        <a:xfrm>
          <a:off x="2869987"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AB87A1-F087-4F9C-B706-EF79D46C8B60}">
      <dsp:nvSpPr>
        <dsp:cNvPr id="0" name=""/>
        <dsp:cNvSpPr/>
      </dsp:nvSpPr>
      <dsp:spPr>
        <a:xfrm>
          <a:off x="3147607"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CA0DBC-1340-4255-B2DD-C81B72C9C423}">
      <dsp:nvSpPr>
        <dsp:cNvPr id="0" name=""/>
        <dsp:cNvSpPr/>
      </dsp:nvSpPr>
      <dsp:spPr>
        <a:xfrm>
          <a:off x="3425228" y="1915843"/>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3CA54E-5864-4BD8-A64F-F970FAF18974}">
      <dsp:nvSpPr>
        <dsp:cNvPr id="0" name=""/>
        <dsp:cNvSpPr/>
      </dsp:nvSpPr>
      <dsp:spPr>
        <a:xfrm>
          <a:off x="1759505" y="1985066"/>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Uses CFL Bulbs</a:t>
          </a:r>
        </a:p>
      </dsp:txBody>
      <dsp:txXfrm>
        <a:off x="1759505" y="1985066"/>
        <a:ext cx="1967388" cy="178853"/>
      </dsp:txXfrm>
    </dsp:sp>
    <dsp:sp modelId="{5A3358EC-1933-471A-9A2F-F0A9AD669BCE}">
      <dsp:nvSpPr>
        <dsp:cNvPr id="0" name=""/>
        <dsp:cNvSpPr/>
      </dsp:nvSpPr>
      <dsp:spPr>
        <a:xfrm>
          <a:off x="1759505"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3B81E8-DB30-417F-8BF6-E32A0E7670C6}">
      <dsp:nvSpPr>
        <dsp:cNvPr id="0" name=""/>
        <dsp:cNvSpPr/>
      </dsp:nvSpPr>
      <dsp:spPr>
        <a:xfrm>
          <a:off x="2037126"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310B69-3FC1-448D-B697-FFA190955205}">
      <dsp:nvSpPr>
        <dsp:cNvPr id="0" name=""/>
        <dsp:cNvSpPr/>
      </dsp:nvSpPr>
      <dsp:spPr>
        <a:xfrm>
          <a:off x="2314746"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E19D90-E99F-47EB-9FE8-15A3A750B2C6}">
      <dsp:nvSpPr>
        <dsp:cNvPr id="0" name=""/>
        <dsp:cNvSpPr/>
      </dsp:nvSpPr>
      <dsp:spPr>
        <a:xfrm>
          <a:off x="2592366"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79D3D6-503C-415C-A463-B18060025605}">
      <dsp:nvSpPr>
        <dsp:cNvPr id="0" name=""/>
        <dsp:cNvSpPr/>
      </dsp:nvSpPr>
      <dsp:spPr>
        <a:xfrm>
          <a:off x="2869987"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075DFE-A585-48A8-8D92-D80109E5568C}">
      <dsp:nvSpPr>
        <dsp:cNvPr id="0" name=""/>
        <dsp:cNvSpPr/>
      </dsp:nvSpPr>
      <dsp:spPr>
        <a:xfrm>
          <a:off x="3147607"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A4D354-A855-4C35-A071-79C334CB47E8}">
      <dsp:nvSpPr>
        <dsp:cNvPr id="0" name=""/>
        <dsp:cNvSpPr/>
      </dsp:nvSpPr>
      <dsp:spPr>
        <a:xfrm>
          <a:off x="3425228" y="216391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77804F-17E5-480F-9A2E-CF466591A0F1}">
      <dsp:nvSpPr>
        <dsp:cNvPr id="0" name=""/>
        <dsp:cNvSpPr/>
      </dsp:nvSpPr>
      <dsp:spPr>
        <a:xfrm>
          <a:off x="1759505" y="2233142"/>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CFL bulbs use 75% less energy.</a:t>
          </a:r>
        </a:p>
      </dsp:txBody>
      <dsp:txXfrm>
        <a:off x="1759505" y="2233142"/>
        <a:ext cx="1967388" cy="178853"/>
      </dsp:txXfrm>
    </dsp:sp>
    <dsp:sp modelId="{5F336925-52A5-4DFC-8CE2-4DAE654F4BF3}">
      <dsp:nvSpPr>
        <dsp:cNvPr id="0" name=""/>
        <dsp:cNvSpPr/>
      </dsp:nvSpPr>
      <dsp:spPr>
        <a:xfrm>
          <a:off x="1759505"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46A989-7C84-4D6E-B81E-BF5A40A0C08E}">
      <dsp:nvSpPr>
        <dsp:cNvPr id="0" name=""/>
        <dsp:cNvSpPr/>
      </dsp:nvSpPr>
      <dsp:spPr>
        <a:xfrm>
          <a:off x="2037126"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47E34A-68FE-4232-99FA-AC5BF40C0CA5}">
      <dsp:nvSpPr>
        <dsp:cNvPr id="0" name=""/>
        <dsp:cNvSpPr/>
      </dsp:nvSpPr>
      <dsp:spPr>
        <a:xfrm>
          <a:off x="2314746"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ECF152-642D-427F-9063-C6F3EA043C5E}">
      <dsp:nvSpPr>
        <dsp:cNvPr id="0" name=""/>
        <dsp:cNvSpPr/>
      </dsp:nvSpPr>
      <dsp:spPr>
        <a:xfrm>
          <a:off x="2592366"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9779C-DDD1-4EA7-90DE-65B9E395DB1C}">
      <dsp:nvSpPr>
        <dsp:cNvPr id="0" name=""/>
        <dsp:cNvSpPr/>
      </dsp:nvSpPr>
      <dsp:spPr>
        <a:xfrm>
          <a:off x="2869987"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D2253B-FE28-4E65-8F3E-18480A1638FD}">
      <dsp:nvSpPr>
        <dsp:cNvPr id="0" name=""/>
        <dsp:cNvSpPr/>
      </dsp:nvSpPr>
      <dsp:spPr>
        <a:xfrm>
          <a:off x="3147607"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9F04DC-B44B-4F7A-AD98-60D1BB79CFC0}">
      <dsp:nvSpPr>
        <dsp:cNvPr id="0" name=""/>
        <dsp:cNvSpPr/>
      </dsp:nvSpPr>
      <dsp:spPr>
        <a:xfrm>
          <a:off x="3425228" y="2411996"/>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615DF4-37F6-4ED0-A421-6374A1E6DCEB}">
      <dsp:nvSpPr>
        <dsp:cNvPr id="0" name=""/>
        <dsp:cNvSpPr/>
      </dsp:nvSpPr>
      <dsp:spPr>
        <a:xfrm>
          <a:off x="1759505" y="2481219"/>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CFL bulbs provide pure white light.</a:t>
          </a:r>
        </a:p>
      </dsp:txBody>
      <dsp:txXfrm>
        <a:off x="1759505" y="2481219"/>
        <a:ext cx="1967388" cy="178853"/>
      </dsp:txXfrm>
    </dsp:sp>
    <dsp:sp modelId="{4E11D06C-25D0-4D8C-891B-080032B4D761}">
      <dsp:nvSpPr>
        <dsp:cNvPr id="0" name=""/>
        <dsp:cNvSpPr/>
      </dsp:nvSpPr>
      <dsp:spPr>
        <a:xfrm>
          <a:off x="1759505"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A1F6CC-A08B-4A15-A6B0-1B78594135B0}">
      <dsp:nvSpPr>
        <dsp:cNvPr id="0" name=""/>
        <dsp:cNvSpPr/>
      </dsp:nvSpPr>
      <dsp:spPr>
        <a:xfrm>
          <a:off x="2037126"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5BC58-994B-49E3-A8E9-DE5531479B0A}">
      <dsp:nvSpPr>
        <dsp:cNvPr id="0" name=""/>
        <dsp:cNvSpPr/>
      </dsp:nvSpPr>
      <dsp:spPr>
        <a:xfrm>
          <a:off x="2314746"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7523A9-62CD-4416-B0B2-E069C8A4A35E}">
      <dsp:nvSpPr>
        <dsp:cNvPr id="0" name=""/>
        <dsp:cNvSpPr/>
      </dsp:nvSpPr>
      <dsp:spPr>
        <a:xfrm>
          <a:off x="2592366"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72ECBE-8C21-4C2E-BC52-FC36FC07F846}">
      <dsp:nvSpPr>
        <dsp:cNvPr id="0" name=""/>
        <dsp:cNvSpPr/>
      </dsp:nvSpPr>
      <dsp:spPr>
        <a:xfrm>
          <a:off x="2869987"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787788-FF63-4ADC-8A76-784CE8822BFD}">
      <dsp:nvSpPr>
        <dsp:cNvPr id="0" name=""/>
        <dsp:cNvSpPr/>
      </dsp:nvSpPr>
      <dsp:spPr>
        <a:xfrm>
          <a:off x="3147607"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35E62A-04DB-40D1-89D8-41367E2E163A}">
      <dsp:nvSpPr>
        <dsp:cNvPr id="0" name=""/>
        <dsp:cNvSpPr/>
      </dsp:nvSpPr>
      <dsp:spPr>
        <a:xfrm>
          <a:off x="3425228" y="2660072"/>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71F42C-0316-48F6-B3CB-F3ABE8242D94}">
      <dsp:nvSpPr>
        <dsp:cNvPr id="0" name=""/>
        <dsp:cNvSpPr/>
      </dsp:nvSpPr>
      <dsp:spPr>
        <a:xfrm>
          <a:off x="1759505" y="2729295"/>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b="1" kern="1200"/>
            <a:t>Available in a range from 9W to 70W.</a:t>
          </a:r>
        </a:p>
      </dsp:txBody>
      <dsp:txXfrm>
        <a:off x="1759505" y="2729295"/>
        <a:ext cx="1967388" cy="178853"/>
      </dsp:txXfrm>
    </dsp:sp>
    <dsp:sp modelId="{65B0FB7F-C2E5-47B9-AAA4-8417BDA4E04D}">
      <dsp:nvSpPr>
        <dsp:cNvPr id="0" name=""/>
        <dsp:cNvSpPr/>
      </dsp:nvSpPr>
      <dsp:spPr>
        <a:xfrm>
          <a:off x="1759505"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4201DE-5B84-4148-90C9-9B13F2779255}">
      <dsp:nvSpPr>
        <dsp:cNvPr id="0" name=""/>
        <dsp:cNvSpPr/>
      </dsp:nvSpPr>
      <dsp:spPr>
        <a:xfrm>
          <a:off x="2037126"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EB1C7A-59C7-45C9-AAA5-647CD460B0DD}">
      <dsp:nvSpPr>
        <dsp:cNvPr id="0" name=""/>
        <dsp:cNvSpPr/>
      </dsp:nvSpPr>
      <dsp:spPr>
        <a:xfrm>
          <a:off x="2314746"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90257F-E010-483B-8B61-E747E90C49F8}">
      <dsp:nvSpPr>
        <dsp:cNvPr id="0" name=""/>
        <dsp:cNvSpPr/>
      </dsp:nvSpPr>
      <dsp:spPr>
        <a:xfrm>
          <a:off x="2592366"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333D9B-B00B-40E9-8B13-485C4B2ED181}">
      <dsp:nvSpPr>
        <dsp:cNvPr id="0" name=""/>
        <dsp:cNvSpPr/>
      </dsp:nvSpPr>
      <dsp:spPr>
        <a:xfrm>
          <a:off x="2869987"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DFF6FE-0C0D-4CC2-A65D-0E42580660CC}">
      <dsp:nvSpPr>
        <dsp:cNvPr id="0" name=""/>
        <dsp:cNvSpPr/>
      </dsp:nvSpPr>
      <dsp:spPr>
        <a:xfrm>
          <a:off x="3147607"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3BDEE4-8783-4178-8815-13A3213E61E5}">
      <dsp:nvSpPr>
        <dsp:cNvPr id="0" name=""/>
        <dsp:cNvSpPr/>
      </dsp:nvSpPr>
      <dsp:spPr>
        <a:xfrm>
          <a:off x="3425228" y="2908149"/>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0D4653-4AAB-4373-B191-5F784391FFB2}">
      <dsp:nvSpPr>
        <dsp:cNvPr id="0" name=""/>
        <dsp:cNvSpPr/>
      </dsp:nvSpPr>
      <dsp:spPr>
        <a:xfrm>
          <a:off x="1759505" y="2977372"/>
          <a:ext cx="1967388" cy="1788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b" anchorCtr="0">
          <a:noAutofit/>
        </a:bodyPr>
        <a:lstStyle/>
        <a:p>
          <a:pPr marL="0" lvl="0" indent="0" algn="l" defTabSz="266700">
            <a:lnSpc>
              <a:spcPct val="90000"/>
            </a:lnSpc>
            <a:spcBef>
              <a:spcPct val="0"/>
            </a:spcBef>
            <a:spcAft>
              <a:spcPct val="35000"/>
            </a:spcAft>
            <a:buNone/>
          </a:pPr>
          <a:r>
            <a:rPr lang="en-US" sz="600" kern="1200"/>
            <a:t>Panels are tiny 4”x 3”</a:t>
          </a:r>
          <a:r>
            <a:rPr lang="en-US" sz="600" b="1" i="1" kern="1200"/>
            <a:t> </a:t>
          </a:r>
          <a:r>
            <a:rPr lang="en-US" sz="600" kern="1200"/>
            <a:t>size</a:t>
          </a:r>
        </a:p>
      </dsp:txBody>
      <dsp:txXfrm>
        <a:off x="1759505" y="2977372"/>
        <a:ext cx="1967388" cy="178853"/>
      </dsp:txXfrm>
    </dsp:sp>
    <dsp:sp modelId="{2B2286A4-E9FB-4E4B-BC00-7066AF8853BF}">
      <dsp:nvSpPr>
        <dsp:cNvPr id="0" name=""/>
        <dsp:cNvSpPr/>
      </dsp:nvSpPr>
      <dsp:spPr>
        <a:xfrm>
          <a:off x="1759505"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175D3-2ADB-44A1-BDE7-EA58F69B6E52}">
      <dsp:nvSpPr>
        <dsp:cNvPr id="0" name=""/>
        <dsp:cNvSpPr/>
      </dsp:nvSpPr>
      <dsp:spPr>
        <a:xfrm>
          <a:off x="2037126"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9C86C4-6F7F-4902-9C22-BF95DFE1D577}">
      <dsp:nvSpPr>
        <dsp:cNvPr id="0" name=""/>
        <dsp:cNvSpPr/>
      </dsp:nvSpPr>
      <dsp:spPr>
        <a:xfrm>
          <a:off x="2314746"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1750F-E988-4993-BAD4-026BF6225DC9}">
      <dsp:nvSpPr>
        <dsp:cNvPr id="0" name=""/>
        <dsp:cNvSpPr/>
      </dsp:nvSpPr>
      <dsp:spPr>
        <a:xfrm>
          <a:off x="2592366"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60EA63-CA36-4FB2-B68A-64596B42C8C9}">
      <dsp:nvSpPr>
        <dsp:cNvPr id="0" name=""/>
        <dsp:cNvSpPr/>
      </dsp:nvSpPr>
      <dsp:spPr>
        <a:xfrm>
          <a:off x="2869987"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81AF0C-5C57-4C08-9DBC-89C2FEE10D89}">
      <dsp:nvSpPr>
        <dsp:cNvPr id="0" name=""/>
        <dsp:cNvSpPr/>
      </dsp:nvSpPr>
      <dsp:spPr>
        <a:xfrm>
          <a:off x="3147607"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0EA198-AF07-4358-A71A-370F212DC9D9}">
      <dsp:nvSpPr>
        <dsp:cNvPr id="0" name=""/>
        <dsp:cNvSpPr/>
      </dsp:nvSpPr>
      <dsp:spPr>
        <a:xfrm>
          <a:off x="3425228" y="3156225"/>
          <a:ext cx="262318" cy="43719"/>
        </a:xfrm>
        <a:prstGeom prst="parallelogram">
          <a:avLst>
            <a:gd name="adj" fmla="val 14084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8/layout/VerticalAccentList">
  <dgm:title val=""/>
  <dgm:desc val=""/>
  <dgm:catLst>
    <dgm:cat type="list" pri="16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dgm:chPref/>
      <dgm:dir/>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constrLst>
      <dgm:constr type="primFontSz" for="des" forName="parenttext" refType="primFontSz" refFor="des" refForName="childtext" op="gte"/>
      <dgm:constr type="w" for="ch" forName="composite" refType="w"/>
      <dgm:constr type="h" for="ch" forName="composite" refType="h"/>
      <dgm:constr type="w" for="ch" forName="parallelogramComposite" refType="w"/>
      <dgm:constr type="h" for="ch" forName="parallelogramComposite" refType="h"/>
      <dgm:constr type="w" for="ch" forName="parenttextcomposite" refType="w" fact="0.9"/>
      <dgm:constr type="h" for="ch" forName="parenttextcomposite" refType="h" fact="0.6"/>
      <dgm:constr type="h" for="ch" forName="sibTrans" refType="h" refFor="ch" refForName="composite" op="equ" fact="0.02"/>
      <dgm:constr type="h" for="ch" forName="sibTrans" op="equ"/>
    </dgm:constrLst>
    <dgm:forEach name="nodesForEach" axis="ch" ptType="node">
      <dgm:layoutNode name="parenttextcomposite">
        <dgm:alg type="composite">
          <dgm:param type="ar" val="11"/>
        </dgm:alg>
        <dgm:shape xmlns:r="http://schemas.openxmlformats.org/officeDocument/2006/relationships" r:blip="">
          <dgm:adjLst/>
        </dgm:shape>
        <dgm:constrLst>
          <dgm:constr type="h" for="ch" forName="parenttext" refType="h"/>
          <dgm:constr type="w" for="ch" forName="parenttext" refType="w"/>
        </dgm:constrLst>
        <dgm:layoutNode name="parenttext" styleLbl="revTx">
          <dgm:varLst>
            <dgm:chMax/>
            <dgm:chPref val="2"/>
            <dgm:bulletEnabled val="1"/>
          </dgm:varLst>
          <dgm:choose name="Name4">
            <dgm:if name="Name5" func="var" arg="dir" op="equ" val="norm">
              <dgm:alg type="tx">
                <dgm:param type="parTxLTRAlign" val="l"/>
                <dgm:param type="txAnchorVert" val="b"/>
              </dgm:alg>
            </dgm:if>
            <dgm:else name="Name6">
              <dgm:alg type="tx">
                <dgm:param type="parTxLTRAlign" val="r"/>
                <dgm:param type="txAnchorVert" val="b"/>
              </dgm:alg>
            </dgm:else>
          </dgm:choose>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choose name="Name7">
        <dgm:if name="Name8" axis="ch" ptType="node" func="cnt" op="gte" val="1">
          <dgm:layoutNode name="composite">
            <dgm:alg type="composite">
              <dgm:param type="ar" val="6"/>
            </dgm:alg>
            <dgm:shape xmlns:r="http://schemas.openxmlformats.org/officeDocument/2006/relationships" r:blip="">
              <dgm:adjLst/>
            </dgm:shape>
            <dgm:choose name="Name9">
              <dgm:if name="Name10" func="var" arg="dir" op="equ" val="norm">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301"/>
                  <dgm:constr type="t" for="ch" forName="childtext" refType="h" fact="0.1"/>
                  <dgm:constr type="w" for="ch" forName="childtext" refType="w" fact="0.9117"/>
                  <dgm:constr type="h" for="ch" forName="childtext" refType="h" fact="0.8"/>
                </dgm:constrLst>
              </dgm:if>
              <dgm:else name="Name11">
                <dgm:constrLst>
                  <dgm:constr type="l" for="ch" forName="chevron1" refType="w" fact="0.0301"/>
                  <dgm:constr type="t" for="ch" forName="chevron1" refType="h" fact="0"/>
                  <dgm:constr type="w" for="ch" forName="chevron1" refType="w" fact="0.2106"/>
                  <dgm:constr type="h" for="ch" forName="chevron1" refType="h"/>
                  <dgm:constr type="l" for="ch" forName="chevron2" refType="w" fact="0.1566"/>
                  <dgm:constr type="t" for="ch" forName="chevron2" refType="h" fact="0"/>
                  <dgm:constr type="w" for="ch" forName="chevron2" refType="w" fact="0.2106"/>
                  <dgm:constr type="h" for="ch" forName="chevron2" refType="h"/>
                  <dgm:constr type="l" for="ch" forName="chevron3" refType="w" fact="0.2832"/>
                  <dgm:constr type="t" for="ch" forName="chevron3" refType="h" fact="0"/>
                  <dgm:constr type="w" for="ch" forName="chevron3" refType="w" fact="0.2106"/>
                  <dgm:constr type="h" for="ch" forName="chevron3" refType="h"/>
                  <dgm:constr type="l" for="ch" forName="chevron4" refType="w" fact="0.4097"/>
                  <dgm:constr type="t" for="ch" forName="chevron4" refType="h" fact="0"/>
                  <dgm:constr type="w" for="ch" forName="chevron4" refType="w" fact="0.2106"/>
                  <dgm:constr type="h" for="ch" forName="chevron4" refType="h"/>
                  <dgm:constr type="l" for="ch" forName="chevron5" refType="w" fact="0.5363"/>
                  <dgm:constr type="t" for="ch" forName="chevron5" refType="h" fact="0"/>
                  <dgm:constr type="w" for="ch" forName="chevron5" refType="w" fact="0.2106"/>
                  <dgm:constr type="h" for="ch" forName="chevron5" refType="h"/>
                  <dgm:constr type="l" for="ch" forName="chevron6" refType="w" fact="0.6628"/>
                  <dgm:constr type="t" for="ch" forName="chevron6" refType="h" fact="0"/>
                  <dgm:constr type="w" for="ch" forName="chevron6" refType="w" fact="0.2106"/>
                  <dgm:constr type="h" for="ch" forName="chevron6" refType="h"/>
                  <dgm:constr type="l" for="ch" forName="chevron7" refType="w" fact="0.7894"/>
                  <dgm:constr type="t" for="ch" forName="chevron7" refType="h" fact="0"/>
                  <dgm:constr type="w" for="ch" forName="chevron7" refType="w" fact="0.2106"/>
                  <dgm:constr type="h" for="ch" forName="chevron7" refType="h"/>
                  <dgm:constr type="l" for="ch" forName="childtext" refType="w" fact="0.0883"/>
                  <dgm:constr type="t" for="ch" forName="childtext" refType="h" fact="0.1"/>
                  <dgm:constr type="w" for="ch" forName="childtext" refType="w" fact="0.9117"/>
                  <dgm:constr type="h" for="ch" forName="childtext" refType="h" fact="0.8"/>
                </dgm:constrLst>
              </dgm:else>
            </dgm:choose>
            <dgm:ruleLst/>
            <dgm:layoutNode name="chevron1" styleLbl="alignNode1">
              <dgm:alg type="sp"/>
              <dgm:choose name="Name12">
                <dgm:if name="Name13" func="var" arg="dir" op="equ" val="norm">
                  <dgm:shape xmlns:r="http://schemas.openxmlformats.org/officeDocument/2006/relationships" type="chevron" r:blip="">
                    <dgm:adjLst>
                      <dgm:adj idx="1" val="0.7061"/>
                    </dgm:adjLst>
                  </dgm:shape>
                </dgm:if>
                <dgm:else name="Name14">
                  <dgm:shape xmlns:r="http://schemas.openxmlformats.org/officeDocument/2006/relationships" rot="180" type="chevron" r:blip="">
                    <dgm:adjLst>
                      <dgm:adj idx="1" val="0.7061"/>
                    </dgm:adjLst>
                  </dgm:shape>
                </dgm:else>
              </dgm:choose>
              <dgm:presOf/>
            </dgm:layoutNode>
            <dgm:layoutNode name="chevron2" styleLbl="alignNode1">
              <dgm:alg type="sp"/>
              <dgm:choose name="Name15">
                <dgm:if name="Name16" func="var" arg="dir" op="equ" val="norm">
                  <dgm:shape xmlns:r="http://schemas.openxmlformats.org/officeDocument/2006/relationships" type="chevron" r:blip="">
                    <dgm:adjLst>
                      <dgm:adj idx="1" val="0.7061"/>
                    </dgm:adjLst>
                  </dgm:shape>
                </dgm:if>
                <dgm:else name="Name17">
                  <dgm:shape xmlns:r="http://schemas.openxmlformats.org/officeDocument/2006/relationships" rot="180" type="chevron" r:blip="">
                    <dgm:adjLst>
                      <dgm:adj idx="1" val="0.7061"/>
                    </dgm:adjLst>
                  </dgm:shape>
                </dgm:else>
              </dgm:choose>
              <dgm:presOf/>
            </dgm:layoutNode>
            <dgm:layoutNode name="chevron3" styleLbl="alignNode1">
              <dgm:alg type="sp"/>
              <dgm:choose name="Name18">
                <dgm:if name="Name19" func="var" arg="dir" op="equ" val="norm">
                  <dgm:shape xmlns:r="http://schemas.openxmlformats.org/officeDocument/2006/relationships" type="chevron" r:blip="">
                    <dgm:adjLst>
                      <dgm:adj idx="1" val="0.7061"/>
                    </dgm:adjLst>
                  </dgm:shape>
                </dgm:if>
                <dgm:else name="Name20">
                  <dgm:shape xmlns:r="http://schemas.openxmlformats.org/officeDocument/2006/relationships" rot="180" type="chevron" r:blip="">
                    <dgm:adjLst>
                      <dgm:adj idx="1" val="0.7061"/>
                    </dgm:adjLst>
                  </dgm:shape>
                </dgm:else>
              </dgm:choose>
              <dgm:presOf/>
            </dgm:layoutNode>
            <dgm:layoutNode name="chevron4" styleLbl="alignNode1">
              <dgm:alg type="sp"/>
              <dgm:choose name="Name21">
                <dgm:if name="Name22" func="var" arg="dir" op="equ" val="norm">
                  <dgm:shape xmlns:r="http://schemas.openxmlformats.org/officeDocument/2006/relationships" type="chevron" r:blip="">
                    <dgm:adjLst>
                      <dgm:adj idx="1" val="0.7061"/>
                    </dgm:adjLst>
                  </dgm:shape>
                </dgm:if>
                <dgm:else name="Name23">
                  <dgm:shape xmlns:r="http://schemas.openxmlformats.org/officeDocument/2006/relationships" rot="180" type="chevron" r:blip="">
                    <dgm:adjLst>
                      <dgm:adj idx="1" val="0.7061"/>
                    </dgm:adjLst>
                  </dgm:shape>
                </dgm:else>
              </dgm:choose>
              <dgm:presOf/>
            </dgm:layoutNode>
            <dgm:layoutNode name="chevron5" styleLbl="alignNode1">
              <dgm:alg type="sp"/>
              <dgm:choose name="Name24">
                <dgm:if name="Name25" func="var" arg="dir" op="equ" val="norm">
                  <dgm:shape xmlns:r="http://schemas.openxmlformats.org/officeDocument/2006/relationships" type="chevron" r:blip="">
                    <dgm:adjLst>
                      <dgm:adj idx="1" val="0.7061"/>
                    </dgm:adjLst>
                  </dgm:shape>
                </dgm:if>
                <dgm:else name="Name26">
                  <dgm:shape xmlns:r="http://schemas.openxmlformats.org/officeDocument/2006/relationships" rot="180" type="chevron" r:blip="">
                    <dgm:adjLst>
                      <dgm:adj idx="1" val="0.7061"/>
                    </dgm:adjLst>
                  </dgm:shape>
                </dgm:else>
              </dgm:choose>
              <dgm:presOf/>
            </dgm:layoutNode>
            <dgm:layoutNode name="chevron6" styleLbl="alignNode1">
              <dgm:alg type="sp"/>
              <dgm:choose name="Name27">
                <dgm:if name="Name28" func="var" arg="dir" op="equ" val="norm">
                  <dgm:shape xmlns:r="http://schemas.openxmlformats.org/officeDocument/2006/relationships" type="chevron" r:blip="">
                    <dgm:adjLst>
                      <dgm:adj idx="1" val="0.7061"/>
                    </dgm:adjLst>
                  </dgm:shape>
                </dgm:if>
                <dgm:else name="Name29">
                  <dgm:shape xmlns:r="http://schemas.openxmlformats.org/officeDocument/2006/relationships" rot="180" type="chevron" r:blip="">
                    <dgm:adjLst>
                      <dgm:adj idx="1" val="0.7061"/>
                    </dgm:adjLst>
                  </dgm:shape>
                </dgm:else>
              </dgm:choose>
              <dgm:presOf/>
            </dgm:layoutNode>
            <dgm:layoutNode name="chevron7" styleLbl="alignNode1">
              <dgm:alg type="sp"/>
              <dgm:choose name="Name30">
                <dgm:if name="Name31" func="var" arg="dir" op="equ" val="norm">
                  <dgm:shape xmlns:r="http://schemas.openxmlformats.org/officeDocument/2006/relationships" type="chevron" r:blip="">
                    <dgm:adjLst>
                      <dgm:adj idx="1" val="0.7061"/>
                    </dgm:adjLst>
                  </dgm:shape>
                </dgm:if>
                <dgm:else name="Name32">
                  <dgm:shape xmlns:r="http://schemas.openxmlformats.org/officeDocument/2006/relationships" rot="180" type="chevron" r:blip="">
                    <dgm:adjLst>
                      <dgm:adj idx="1" val="0.7061"/>
                    </dgm:adjLst>
                  </dgm:shape>
                </dgm:else>
              </dgm:choose>
              <dgm:presOf/>
            </dgm:layoutNode>
            <dgm:layoutNode name="childtext" styleLbl="solidFgAcc1">
              <dgm:varLst>
                <dgm:chMax/>
                <dgm:chPref val="0"/>
                <dgm:bulletEnabled val="1"/>
              </dgm:varLst>
              <dgm:choose name="Name33">
                <dgm:if name="Name34" func="var" arg="dir" op="equ" val="norm">
                  <dgm:alg type="tx">
                    <dgm:param type="parTxLTRAlign" val="l"/>
                    <dgm:param type="txAnchorVertCh" val="t"/>
                  </dgm:alg>
                </dgm:if>
                <dgm:else name="Name35">
                  <dgm:alg type="tx">
                    <dgm:param type="parTxLTRAlign" val="r"/>
                    <dgm:param type="shpTxLTRAlignCh" val="r"/>
                    <dgm:param type="txAnchorVertCh" val="t"/>
                  </dgm:alg>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if>
        <dgm:else name="Name36">
          <dgm:layoutNode name="parallelogramComposite">
            <dgm:alg type="composite">
              <dgm:param type="ar" val="50"/>
            </dgm:alg>
            <dgm:shape xmlns:r="http://schemas.openxmlformats.org/officeDocument/2006/relationships" r:blip="">
              <dgm:adjLst/>
            </dgm:shape>
            <dgm:constrLst>
              <dgm:constr type="l" for="ch" forName="parallelogram1" refType="w" fact="0"/>
              <dgm:constr type="t" for="ch" forName="parallelogram1" refType="h" fact="0"/>
              <dgm:constr type="w" for="ch" forName="parallelogram1" refType="w" fact="0.12"/>
              <dgm:constr type="h" for="ch" forName="parallelogram1" refType="h"/>
              <dgm:constr type="l" for="ch" forName="parallelogram2" refType="w" fact="0.127"/>
              <dgm:constr type="t" for="ch" forName="parallelogram2" refType="h" fact="0"/>
              <dgm:constr type="w" for="ch" forName="parallelogram2" refType="w" fact="0.12"/>
              <dgm:constr type="h" for="ch" forName="parallelogram2" refType="h"/>
              <dgm:constr type="l" for="ch" forName="parallelogram3" refType="w" fact="0.254"/>
              <dgm:constr type="t" for="ch" forName="parallelogram3" refType="h" fact="0"/>
              <dgm:constr type="w" for="ch" forName="parallelogram3" refType="w" fact="0.12"/>
              <dgm:constr type="h" for="ch" forName="parallelogram3" refType="h"/>
              <dgm:constr type="l" for="ch" forName="parallelogram4" refType="w" fact="0.381"/>
              <dgm:constr type="t" for="ch" forName="parallelogram4" refType="h" fact="0"/>
              <dgm:constr type="w" for="ch" forName="parallelogram4" refType="w" fact="0.12"/>
              <dgm:constr type="h" for="ch" forName="parallelogram4" refType="h"/>
              <dgm:constr type="l" for="ch" forName="parallelogram5" refType="w" fact="0.508"/>
              <dgm:constr type="t" for="ch" forName="parallelogram5" refType="h" fact="0"/>
              <dgm:constr type="w" for="ch" forName="parallelogram5" refType="w" fact="0.12"/>
              <dgm:constr type="h" for="ch" forName="parallelogram5" refType="h"/>
              <dgm:constr type="l" for="ch" forName="parallelogram6" refType="w" fact="0.635"/>
              <dgm:constr type="t" for="ch" forName="parallelogram6" refType="h" fact="0"/>
              <dgm:constr type="w" for="ch" forName="parallelogram6" refType="w" fact="0.12"/>
              <dgm:constr type="h" for="ch" forName="parallelogram6" refType="h"/>
              <dgm:constr type="l" for="ch" forName="parallelogram7" refType="w" fact="0.762"/>
              <dgm:constr type="t" for="ch" forName="parallelogram7" refType="h" fact="0"/>
              <dgm:constr type="w" for="ch" forName="parallelogram7" refType="w" fact="0.12"/>
              <dgm:constr type="h" for="ch" forName="parallelogram7" refType="h"/>
            </dgm:constrLst>
            <dgm:ruleLst/>
            <dgm:layoutNode name="parallelogram1" styleLbl="alignNode1">
              <dgm:alg type="sp"/>
              <dgm:shape xmlns:r="http://schemas.openxmlformats.org/officeDocument/2006/relationships" type="parallelogram" r:blip="">
                <dgm:adjLst>
                  <dgm:adj idx="1" val="1.4084"/>
                </dgm:adjLst>
              </dgm:shape>
              <dgm:presOf/>
            </dgm:layoutNode>
            <dgm:layoutNode name="parallelogram2" styleLbl="alignNode1">
              <dgm:alg type="sp"/>
              <dgm:shape xmlns:r="http://schemas.openxmlformats.org/officeDocument/2006/relationships" type="parallelogram" r:blip="">
                <dgm:adjLst>
                  <dgm:adj idx="1" val="1.4084"/>
                </dgm:adjLst>
              </dgm:shape>
              <dgm:presOf/>
            </dgm:layoutNode>
            <dgm:layoutNode name="parallelogram3" styleLbl="alignNode1">
              <dgm:alg type="sp"/>
              <dgm:shape xmlns:r="http://schemas.openxmlformats.org/officeDocument/2006/relationships" type="parallelogram" r:blip="">
                <dgm:adjLst>
                  <dgm:adj idx="1" val="1.4084"/>
                </dgm:adjLst>
              </dgm:shape>
              <dgm:presOf/>
            </dgm:layoutNode>
            <dgm:layoutNode name="parallelogram4" styleLbl="alignNode1">
              <dgm:alg type="sp"/>
              <dgm:shape xmlns:r="http://schemas.openxmlformats.org/officeDocument/2006/relationships" type="parallelogram" r:blip="">
                <dgm:adjLst>
                  <dgm:adj idx="1" val="1.4084"/>
                </dgm:adjLst>
              </dgm:shape>
              <dgm:presOf/>
            </dgm:layoutNode>
            <dgm:layoutNode name="parallelogram5" styleLbl="alignNode1">
              <dgm:alg type="sp"/>
              <dgm:shape xmlns:r="http://schemas.openxmlformats.org/officeDocument/2006/relationships" type="parallelogram" r:blip="">
                <dgm:adjLst>
                  <dgm:adj idx="1" val="1.4084"/>
                </dgm:adjLst>
              </dgm:shape>
              <dgm:presOf/>
            </dgm:layoutNode>
            <dgm:layoutNode name="parallelogram6" styleLbl="alignNode1">
              <dgm:alg type="sp"/>
              <dgm:shape xmlns:r="http://schemas.openxmlformats.org/officeDocument/2006/relationships" type="parallelogram" r:blip="">
                <dgm:adjLst>
                  <dgm:adj idx="1" val="1.4084"/>
                </dgm:adjLst>
              </dgm:shape>
              <dgm:presOf/>
            </dgm:layoutNode>
            <dgm:layoutNode name="parallelogram7" styleLbl="alignNode1">
              <dgm:alg type="sp"/>
              <dgm:shape xmlns:r="http://schemas.openxmlformats.org/officeDocument/2006/relationships" type="parallelogram" r:blip="">
                <dgm:adjLst>
                  <dgm:adj idx="1" val="1.4084"/>
                </dgm:adjLst>
              </dgm:shape>
              <dgm:presOf/>
            </dgm:layoutNode>
          </dgm:layoutNode>
        </dgm:else>
      </dgm:choos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D3663-3BE3-4AFD-B39A-BB94FF8A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meer ram</cp:lastModifiedBy>
  <cp:revision>3</cp:revision>
  <dcterms:created xsi:type="dcterms:W3CDTF">2019-12-06T01:15:00Z</dcterms:created>
  <dcterms:modified xsi:type="dcterms:W3CDTF">2019-12-06T01:46:00Z</dcterms:modified>
</cp:coreProperties>
</file>